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321323" w14:textId="77777777" w:rsidR="00BD0083" w:rsidRPr="00572A34" w:rsidRDefault="00BD0083" w:rsidP="00572A34"/>
    <w:p w14:paraId="0314E99B" w14:textId="77777777" w:rsidR="00BD0083" w:rsidRDefault="00BD0083" w:rsidP="00220D03"/>
    <w:p w14:paraId="54528226" w14:textId="77777777" w:rsidR="00F02344" w:rsidRDefault="00F02344" w:rsidP="00220D03"/>
    <w:p w14:paraId="0D670CF6" w14:textId="6F8C7944" w:rsidR="00BD0083" w:rsidRDefault="00586507" w:rsidP="00A907D6">
      <w:pPr>
        <w:pStyle w:val="Title"/>
        <w:ind w:right="2608"/>
        <w:rPr>
          <w:b/>
          <w:noProof/>
          <w:lang w:eastAsia="en-IE"/>
        </w:rPr>
      </w:pPr>
      <w:r>
        <w:rPr>
          <w:b/>
          <w:noProof/>
          <w:lang w:eastAsia="en-IE"/>
        </w:rPr>
        <w:t xml:space="preserve">Microsoft </w:t>
      </w:r>
      <w:del w:id="0" w:author="Reception" w:date="2020-08-18T10:12:00Z">
        <w:r w:rsidR="007754BC" w:rsidDel="00F46FF4">
          <w:rPr>
            <w:b/>
            <w:noProof/>
            <w:lang w:eastAsia="en-IE"/>
          </w:rPr>
          <w:delText>DUB13</w:delText>
        </w:r>
      </w:del>
      <w:ins w:id="1" w:author="Reception" w:date="2020-08-18T10:12:00Z">
        <w:r w:rsidR="00F46FF4">
          <w:rPr>
            <w:b/>
            <w:noProof/>
            <w:lang w:eastAsia="en-IE"/>
          </w:rPr>
          <w:t>WAW02</w:t>
        </w:r>
      </w:ins>
    </w:p>
    <w:p w14:paraId="52199676" w14:textId="77777777" w:rsidR="006353EE" w:rsidRPr="006353EE" w:rsidRDefault="006353EE" w:rsidP="006353EE">
      <w:pPr>
        <w:rPr>
          <w:lang w:eastAsia="en-IE"/>
        </w:rPr>
      </w:pPr>
    </w:p>
    <w:p w14:paraId="23EFAEA3" w14:textId="448343C0" w:rsidR="006353EE" w:rsidRDefault="006353EE" w:rsidP="00123631">
      <w:pPr>
        <w:pStyle w:val="Title"/>
        <w:ind w:right="3175"/>
      </w:pPr>
      <w:r>
        <w:t>Section 2</w:t>
      </w:r>
      <w:r w:rsidR="00004F53">
        <w:t>6 05 43</w:t>
      </w:r>
    </w:p>
    <w:p w14:paraId="4568FC0E" w14:textId="51D99957" w:rsidR="007754BC" w:rsidRDefault="00004F53" w:rsidP="00123631">
      <w:pPr>
        <w:pStyle w:val="Title"/>
        <w:ind w:right="3175"/>
        <w:rPr>
          <w:ins w:id="2" w:author="James Gillic" w:date="2020-07-23T15:27:00Z"/>
        </w:rPr>
      </w:pPr>
      <w:bookmarkStart w:id="3" w:name="_Hlk44934685"/>
      <w:r>
        <w:t>Underground Ducts and Raceways for Electrical System Review</w:t>
      </w:r>
    </w:p>
    <w:p w14:paraId="23DC72C1" w14:textId="77777777" w:rsidR="00AF0B2C" w:rsidRPr="00AF0B2C" w:rsidRDefault="00AF0B2C">
      <w:pPr>
        <w:pPrChange w:id="4" w:author="James Gillic" w:date="2020-07-23T15:27:00Z">
          <w:pPr>
            <w:pStyle w:val="Title"/>
            <w:ind w:right="3175"/>
          </w:pPr>
        </w:pPrChange>
      </w:pPr>
    </w:p>
    <w:bookmarkEnd w:id="3"/>
    <w:p w14:paraId="2B0FF246" w14:textId="77777777" w:rsidR="00123631" w:rsidRDefault="00123631" w:rsidP="00220D03"/>
    <w:p w14:paraId="1DCE34FC" w14:textId="77777777" w:rsidR="00BD0083" w:rsidRDefault="00BD0083" w:rsidP="00220D03"/>
    <w:p w14:paraId="0AD35AF4" w14:textId="77777777" w:rsidR="00BD0083" w:rsidRDefault="00BD0083" w:rsidP="00220D03"/>
    <w:p w14:paraId="6954E6FB" w14:textId="77777777" w:rsidR="00BD0083" w:rsidRDefault="00BD0083" w:rsidP="00220D03"/>
    <w:p w14:paraId="792E08B1" w14:textId="77777777" w:rsidR="00BD0083" w:rsidRDefault="00BD0083" w:rsidP="00220D03"/>
    <w:p w14:paraId="76106283" w14:textId="77777777" w:rsidR="00BD0083" w:rsidRDefault="00BD0083" w:rsidP="00220D03"/>
    <w:p w14:paraId="6DA0314D" w14:textId="77777777" w:rsidR="00BD0083" w:rsidRDefault="00BD0083" w:rsidP="00220D03"/>
    <w:p w14:paraId="35903E99" w14:textId="77777777" w:rsidR="00BD0083" w:rsidRDefault="00BD0083" w:rsidP="00220D03"/>
    <w:p w14:paraId="79BE5583" w14:textId="1163583C" w:rsidR="00BD0083" w:rsidRDefault="00BD0083" w:rsidP="00220D03">
      <w:pPr>
        <w:rPr>
          <w:ins w:id="5" w:author="Reception [2]" w:date="2020-09-25T13:36:00Z"/>
        </w:rPr>
      </w:pPr>
    </w:p>
    <w:p w14:paraId="2B3CA2AE" w14:textId="77777777" w:rsidR="00126A3F" w:rsidRDefault="00126A3F" w:rsidP="00220D03"/>
    <w:p w14:paraId="15E36BF1" w14:textId="77777777" w:rsidR="00BD0083" w:rsidRDefault="00BD0083" w:rsidP="00220D03"/>
    <w:p w14:paraId="50B0BF03" w14:textId="77777777" w:rsidR="006D6AAE" w:rsidRDefault="006D6AAE" w:rsidP="00220D03"/>
    <w:p w14:paraId="279CB45A" w14:textId="4F8871C2" w:rsidR="00F05A5A" w:rsidDel="0034419D" w:rsidRDefault="00F05A5A" w:rsidP="00220D03">
      <w:pPr>
        <w:rPr>
          <w:del w:id="6" w:author="Nico Brits" w:date="2020-09-21T16:19:00Z"/>
        </w:rPr>
      </w:pPr>
    </w:p>
    <w:p w14:paraId="41BFA781" w14:textId="6403CC13" w:rsidR="00123631" w:rsidDel="00355815" w:rsidRDefault="00123631" w:rsidP="00123631">
      <w:pPr>
        <w:pStyle w:val="Subtitle"/>
        <w:rPr>
          <w:del w:id="7" w:author="Reception [2]" w:date="2020-09-17T10:44:00Z"/>
        </w:rPr>
      </w:pPr>
    </w:p>
    <w:p w14:paraId="4FE0BCEC" w14:textId="156F457E" w:rsidR="00004F53" w:rsidRPr="00004F53" w:rsidRDefault="00004F53" w:rsidP="00004F53">
      <w:pPr>
        <w:pStyle w:val="Subtitle"/>
        <w:rPr>
          <w:b/>
        </w:rPr>
      </w:pPr>
      <w:r w:rsidRPr="00004F53">
        <w:rPr>
          <w:b/>
        </w:rPr>
        <w:t>Underground Ducts and Raceways for Electrical System Review</w:t>
      </w:r>
    </w:p>
    <w:p w14:paraId="716F1736" w14:textId="00B8E4D9" w:rsidR="00BD0083" w:rsidRDefault="0089013D" w:rsidP="00F05A5A">
      <w:pPr>
        <w:pStyle w:val="Subtitle"/>
        <w:rPr>
          <w:ins w:id="8" w:author="Reception [2]" w:date="2020-09-17T10:44:00Z"/>
        </w:rPr>
      </w:pPr>
      <w:r>
        <w:t xml:space="preserve">Project Number </w:t>
      </w:r>
      <w:r w:rsidR="007754BC">
        <w:t>20_D0</w:t>
      </w:r>
      <w:ins w:id="9" w:author="Reception" w:date="2020-08-18T10:12:00Z">
        <w:r w:rsidR="00F46FF4">
          <w:t>65</w:t>
        </w:r>
      </w:ins>
      <w:del w:id="10" w:author="Reception" w:date="2020-08-18T10:12:00Z">
        <w:r w:rsidR="007754BC" w:rsidDel="00F46FF4">
          <w:delText>27</w:delText>
        </w:r>
      </w:del>
    </w:p>
    <w:p w14:paraId="50301A8B" w14:textId="75EB5073" w:rsidR="00355815" w:rsidRPr="00355815" w:rsidRDefault="0034419D">
      <w:pPr>
        <w:pStyle w:val="Subtitle"/>
      </w:pPr>
      <w:ins w:id="11" w:author="Nico Brits" w:date="2020-09-21T16:18:00Z">
        <w:r>
          <w:t xml:space="preserve">Document Number </w:t>
        </w:r>
      </w:ins>
      <w:ins w:id="12" w:author="Reception [2]" w:date="2020-09-17T10:44:00Z">
        <w:r w:rsidR="00355815">
          <w:t>WAW</w:t>
        </w:r>
      </w:ins>
      <w:ins w:id="13" w:author="Reception [2]" w:date="2020-09-17T10:45:00Z">
        <w:r w:rsidR="00355815">
          <w:t>02</w:t>
        </w:r>
      </w:ins>
      <w:ins w:id="14" w:author="Reception [2]" w:date="2020-09-17T10:44:00Z">
        <w:r w:rsidR="00355815">
          <w:t>-E-SP-00</w:t>
        </w:r>
      </w:ins>
      <w:ins w:id="15" w:author="Nico Brits" w:date="2020-09-21T16:19:00Z">
        <w:r>
          <w:t>8</w:t>
        </w:r>
      </w:ins>
      <w:ins w:id="16" w:author="Reception [2]" w:date="2020-09-17T10:45:00Z">
        <w:del w:id="17" w:author="Nico Brits" w:date="2020-09-21T16:19:00Z">
          <w:r w:rsidR="00355815" w:rsidDel="0034419D">
            <w:delText>9</w:delText>
          </w:r>
        </w:del>
      </w:ins>
    </w:p>
    <w:p w14:paraId="4DDA54D9" w14:textId="2F67C264" w:rsidR="00123631" w:rsidRDefault="00C90F84" w:rsidP="00F05A5A">
      <w:pPr>
        <w:pStyle w:val="Subtitle"/>
      </w:pPr>
      <w:del w:id="18" w:author="Reception [2]" w:date="2020-09-25T13:36:00Z">
        <w:r w:rsidDel="00126A3F">
          <w:delText>Tender</w:delText>
        </w:r>
      </w:del>
      <w:ins w:id="19" w:author="Reception [2]" w:date="2020-09-25T13:36:00Z">
        <w:r w:rsidR="00126A3F">
          <w:t>IFC</w:t>
        </w:r>
      </w:ins>
      <w:r>
        <w:t xml:space="preserve"> Issue</w:t>
      </w:r>
      <w:del w:id="20" w:author="Reception [2]" w:date="2020-09-25T13:36:00Z">
        <w:r w:rsidDel="00126A3F">
          <w:delText xml:space="preserve"> </w:delText>
        </w:r>
      </w:del>
      <w:ins w:id="21" w:author="Nico Brits" w:date="2020-09-21T16:19:00Z">
        <w:del w:id="22" w:author="Reception [2]" w:date="2020-09-25T13:36:00Z">
          <w:r w:rsidR="0034419D" w:rsidDel="00126A3F">
            <w:delText>9</w:delText>
          </w:r>
        </w:del>
      </w:ins>
      <w:ins w:id="23" w:author="Reception" w:date="2020-08-18T10:12:00Z">
        <w:del w:id="24" w:author="Nico Brits" w:date="2020-09-21T16:19:00Z">
          <w:r w:rsidR="00F46FF4" w:rsidDel="0034419D">
            <w:delText>5</w:delText>
          </w:r>
        </w:del>
      </w:ins>
      <w:del w:id="25" w:author="Reception" w:date="2020-08-18T10:12:00Z">
        <w:r w:rsidR="0001125B" w:rsidDel="00F46FF4">
          <w:delText>9</w:delText>
        </w:r>
      </w:del>
      <w:del w:id="26" w:author="Reception [2]" w:date="2020-09-25T13:36:00Z">
        <w:r w:rsidR="008B2057" w:rsidDel="00126A3F">
          <w:delText>0% Review</w:delText>
        </w:r>
      </w:del>
    </w:p>
    <w:p w14:paraId="4BF5E7C4" w14:textId="121814EF" w:rsidR="00F05A5A" w:rsidRPr="00F05A5A" w:rsidRDefault="00126A3F" w:rsidP="00F05A5A">
      <w:pPr>
        <w:pStyle w:val="Subtitle"/>
      </w:pPr>
      <w:ins w:id="27" w:author="Reception [2]" w:date="2020-09-25T13:37:00Z">
        <w:r>
          <w:t>Oct</w:t>
        </w:r>
      </w:ins>
      <w:ins w:id="28" w:author="Reception" w:date="2020-08-18T10:12:00Z">
        <w:del w:id="29" w:author="Reception [2]" w:date="2020-09-25T13:37:00Z">
          <w:r w:rsidR="00F46FF4" w:rsidDel="00126A3F">
            <w:delText>Aug</w:delText>
          </w:r>
        </w:del>
      </w:ins>
      <w:del w:id="30" w:author="Reception" w:date="2020-08-18T10:12:00Z">
        <w:r w:rsidR="008B2057" w:rsidDel="00F46FF4">
          <w:delText>Ju</w:delText>
        </w:r>
        <w:r w:rsidR="0001125B" w:rsidDel="00F46FF4">
          <w:delText>ly</w:delText>
        </w:r>
      </w:del>
      <w:r w:rsidR="00123631">
        <w:t xml:space="preserve"> 20</w:t>
      </w:r>
      <w:r w:rsidR="007754BC">
        <w:t>20</w:t>
      </w:r>
    </w:p>
    <w:p w14:paraId="33C9295D" w14:textId="3CA0E817" w:rsidR="00BD0083" w:rsidRDefault="00BD0083">
      <w:pPr>
        <w:spacing w:after="160" w:line="259" w:lineRule="auto"/>
        <w:jc w:val="left"/>
        <w:rPr>
          <w:rFonts w:eastAsiaTheme="majorEastAsia" w:cstheme="majorBidi"/>
          <w:color w:val="104533"/>
          <w:sz w:val="36"/>
          <w:szCs w:val="32"/>
        </w:rPr>
      </w:pPr>
      <w:del w:id="31" w:author="Reception" w:date="2020-08-18T14:19:00Z">
        <w:r w:rsidDel="00F666CB">
          <w:lastRenderedPageBreak/>
          <w:br w:type="page"/>
        </w:r>
      </w:del>
    </w:p>
    <w:tbl>
      <w:tblPr>
        <w:tblW w:w="9309" w:type="dxa"/>
        <w:tblLayout w:type="fixed"/>
        <w:tblLook w:val="04A0" w:firstRow="1" w:lastRow="0" w:firstColumn="1" w:lastColumn="0" w:noHBand="0" w:noVBand="1"/>
      </w:tblPr>
      <w:tblGrid>
        <w:gridCol w:w="1526"/>
        <w:gridCol w:w="142"/>
        <w:gridCol w:w="1559"/>
        <w:gridCol w:w="992"/>
        <w:gridCol w:w="709"/>
        <w:gridCol w:w="1702"/>
        <w:gridCol w:w="2679"/>
      </w:tblGrid>
      <w:tr w:rsidR="00F05A5A" w:rsidRPr="00F05A5A" w14:paraId="2F1A56C0" w14:textId="77777777" w:rsidTr="00BF3555">
        <w:tc>
          <w:tcPr>
            <w:tcW w:w="9309" w:type="dxa"/>
            <w:gridSpan w:val="7"/>
          </w:tcPr>
          <w:p w14:paraId="4744A27C" w14:textId="77777777" w:rsidR="00F05A5A" w:rsidRPr="00F05A5A" w:rsidRDefault="00F05A5A" w:rsidP="00F05A5A">
            <w:pPr>
              <w:rPr>
                <w:lang w:val="en-GB"/>
              </w:rPr>
            </w:pPr>
          </w:p>
        </w:tc>
      </w:tr>
      <w:tr w:rsidR="00F05A5A" w:rsidRPr="00F05A5A" w14:paraId="3A86E3E1" w14:textId="77777777" w:rsidTr="00BF3555">
        <w:tc>
          <w:tcPr>
            <w:tcW w:w="9309" w:type="dxa"/>
            <w:gridSpan w:val="7"/>
          </w:tcPr>
          <w:p w14:paraId="207EC637" w14:textId="77777777" w:rsidR="00F05A5A" w:rsidRPr="00F05A5A" w:rsidRDefault="00F05A5A" w:rsidP="00F05A5A">
            <w:pPr>
              <w:rPr>
                <w:lang w:val="en-GB"/>
              </w:rPr>
            </w:pPr>
          </w:p>
        </w:tc>
      </w:tr>
      <w:tr w:rsidR="00F05A5A" w:rsidRPr="00F05A5A" w14:paraId="4838C849" w14:textId="77777777" w:rsidTr="00BF3555">
        <w:tc>
          <w:tcPr>
            <w:tcW w:w="9309" w:type="dxa"/>
            <w:gridSpan w:val="7"/>
          </w:tcPr>
          <w:p w14:paraId="63E0F58B" w14:textId="77777777" w:rsidR="00F05A5A" w:rsidRPr="00F05A5A" w:rsidRDefault="00F05A5A" w:rsidP="00F05A5A">
            <w:pPr>
              <w:rPr>
                <w:lang w:val="en-GB"/>
              </w:rPr>
            </w:pPr>
          </w:p>
        </w:tc>
      </w:tr>
      <w:tr w:rsidR="00F05A5A" w:rsidRPr="00F05A5A" w14:paraId="548A72FD" w14:textId="77777777" w:rsidTr="00BF3555">
        <w:tc>
          <w:tcPr>
            <w:tcW w:w="9309" w:type="dxa"/>
            <w:gridSpan w:val="7"/>
          </w:tcPr>
          <w:p w14:paraId="45687CD9" w14:textId="77777777" w:rsidR="00F05A5A" w:rsidRPr="00F05A5A" w:rsidRDefault="00F05A5A" w:rsidP="00F05A5A">
            <w:pPr>
              <w:rPr>
                <w:lang w:val="en-GB"/>
              </w:rPr>
            </w:pPr>
          </w:p>
        </w:tc>
      </w:tr>
      <w:tr w:rsidR="00F05A5A" w:rsidRPr="00F05A5A" w14:paraId="2A1F33C9" w14:textId="77777777" w:rsidTr="00BF3555">
        <w:tc>
          <w:tcPr>
            <w:tcW w:w="9309" w:type="dxa"/>
            <w:gridSpan w:val="7"/>
          </w:tcPr>
          <w:p w14:paraId="5E6A2BCD" w14:textId="77777777" w:rsidR="00F05A5A" w:rsidRPr="00F05A5A" w:rsidRDefault="00F05A5A" w:rsidP="00F05A5A">
            <w:pPr>
              <w:rPr>
                <w:lang w:val="en-GB"/>
              </w:rPr>
            </w:pPr>
          </w:p>
        </w:tc>
      </w:tr>
      <w:tr w:rsidR="00123631" w:rsidRPr="00F05A5A" w14:paraId="017DFB15" w14:textId="77777777" w:rsidTr="00BF3555">
        <w:tc>
          <w:tcPr>
            <w:tcW w:w="9309" w:type="dxa"/>
            <w:gridSpan w:val="7"/>
          </w:tcPr>
          <w:p w14:paraId="0A127778" w14:textId="504B3065" w:rsidR="00123631" w:rsidRPr="00AA602B" w:rsidRDefault="00586507" w:rsidP="00123631">
            <w:pPr>
              <w:pStyle w:val="Title"/>
            </w:pPr>
            <w:r>
              <w:t xml:space="preserve">Microsoft </w:t>
            </w:r>
            <w:del w:id="32" w:author="Reception" w:date="2020-08-18T10:12:00Z">
              <w:r w:rsidR="007754BC" w:rsidDel="00F46FF4">
                <w:delText>DUB13</w:delText>
              </w:r>
            </w:del>
            <w:ins w:id="33" w:author="Reception" w:date="2020-08-18T10:12:00Z">
              <w:r w:rsidR="00F46FF4">
                <w:t>WAW02</w:t>
              </w:r>
            </w:ins>
          </w:p>
        </w:tc>
      </w:tr>
      <w:tr w:rsidR="00123631" w:rsidRPr="00F05A5A" w14:paraId="3D5E8430" w14:textId="77777777" w:rsidTr="00BF3555">
        <w:tc>
          <w:tcPr>
            <w:tcW w:w="9309" w:type="dxa"/>
            <w:gridSpan w:val="7"/>
          </w:tcPr>
          <w:p w14:paraId="599BAA55" w14:textId="77777777" w:rsidR="00004F53" w:rsidRPr="00004F53" w:rsidRDefault="00004F53" w:rsidP="00004F53">
            <w:pPr>
              <w:pStyle w:val="Title"/>
            </w:pPr>
            <w:r w:rsidRPr="00004F53">
              <w:t>Underground Ducts and Raceways for Electrical System Review</w:t>
            </w:r>
          </w:p>
          <w:p w14:paraId="591608DA" w14:textId="65A10FF3" w:rsidR="00123631" w:rsidRDefault="00123631" w:rsidP="00123631">
            <w:pPr>
              <w:pStyle w:val="Title"/>
            </w:pPr>
          </w:p>
        </w:tc>
      </w:tr>
      <w:tr w:rsidR="00F05A5A" w:rsidRPr="00F05A5A" w14:paraId="5EE46A5E" w14:textId="77777777" w:rsidTr="00BF3555">
        <w:tc>
          <w:tcPr>
            <w:tcW w:w="9309" w:type="dxa"/>
            <w:gridSpan w:val="7"/>
          </w:tcPr>
          <w:p w14:paraId="6E020771" w14:textId="77777777" w:rsidR="00F05A5A" w:rsidRPr="00F05A5A" w:rsidRDefault="00F05A5A" w:rsidP="00F05A5A">
            <w:pPr>
              <w:rPr>
                <w:lang w:val="en-GB"/>
              </w:rPr>
            </w:pPr>
          </w:p>
        </w:tc>
      </w:tr>
      <w:tr w:rsidR="00F05A5A" w:rsidRPr="00F05A5A" w14:paraId="2EACB5F6" w14:textId="77777777" w:rsidTr="00BF3555">
        <w:tc>
          <w:tcPr>
            <w:tcW w:w="9309" w:type="dxa"/>
            <w:gridSpan w:val="7"/>
          </w:tcPr>
          <w:p w14:paraId="7BD17CC6" w14:textId="77777777" w:rsidR="00F05A5A" w:rsidRPr="00F05A5A" w:rsidRDefault="00F05A5A" w:rsidP="00F05A5A">
            <w:pPr>
              <w:rPr>
                <w:lang w:val="en-GB"/>
              </w:rPr>
            </w:pPr>
          </w:p>
        </w:tc>
      </w:tr>
      <w:tr w:rsidR="00123631" w:rsidRPr="00F05A5A" w14:paraId="0CCBFA7C" w14:textId="77777777" w:rsidTr="00BF3555">
        <w:tc>
          <w:tcPr>
            <w:tcW w:w="9309" w:type="dxa"/>
            <w:gridSpan w:val="7"/>
          </w:tcPr>
          <w:p w14:paraId="32CD65ED" w14:textId="77777777" w:rsidR="00123631" w:rsidRPr="00C90F84" w:rsidRDefault="00123631" w:rsidP="00123631">
            <w:pPr>
              <w:pStyle w:val="Subtitle"/>
              <w:rPr>
                <w:b/>
              </w:rPr>
            </w:pPr>
          </w:p>
        </w:tc>
      </w:tr>
      <w:tr w:rsidR="00123631" w:rsidRPr="00F05A5A" w14:paraId="450C8B29" w14:textId="77777777" w:rsidTr="00BF3555">
        <w:tc>
          <w:tcPr>
            <w:tcW w:w="9309" w:type="dxa"/>
            <w:gridSpan w:val="7"/>
          </w:tcPr>
          <w:p w14:paraId="0855222B" w14:textId="18BA75E1" w:rsidR="00123631" w:rsidRPr="00C90F84" w:rsidRDefault="006F53B8" w:rsidP="00123631">
            <w:pPr>
              <w:pStyle w:val="Subtitle"/>
              <w:rPr>
                <w:highlight w:val="yellow"/>
              </w:rPr>
            </w:pPr>
            <w:r>
              <w:t xml:space="preserve">Project Number </w:t>
            </w:r>
            <w:r w:rsidR="007754BC" w:rsidRPr="007754BC">
              <w:t>20_D0</w:t>
            </w:r>
            <w:ins w:id="34" w:author="Reception" w:date="2020-08-18T10:12:00Z">
              <w:r w:rsidR="00F46FF4">
                <w:t>65</w:t>
              </w:r>
            </w:ins>
            <w:del w:id="35" w:author="Reception" w:date="2020-08-18T10:12:00Z">
              <w:r w:rsidR="007754BC" w:rsidRPr="007754BC" w:rsidDel="00F46FF4">
                <w:delText>27</w:delText>
              </w:r>
            </w:del>
          </w:p>
        </w:tc>
      </w:tr>
      <w:tr w:rsidR="00123631" w:rsidRPr="00F05A5A" w14:paraId="716964E6" w14:textId="77777777" w:rsidTr="00BF3555">
        <w:tc>
          <w:tcPr>
            <w:tcW w:w="9309" w:type="dxa"/>
            <w:gridSpan w:val="7"/>
          </w:tcPr>
          <w:p w14:paraId="0D437EF0" w14:textId="104EE83C" w:rsidR="00123631" w:rsidRPr="00265A99" w:rsidRDefault="0034419D" w:rsidP="00123631">
            <w:pPr>
              <w:pStyle w:val="Subtitle"/>
            </w:pPr>
            <w:ins w:id="36" w:author="Nico Brits" w:date="2020-09-21T16:19:00Z">
              <w:r>
                <w:t xml:space="preserve">Document Number </w:t>
              </w:r>
            </w:ins>
            <w:ins w:id="37" w:author="Reception [2]" w:date="2020-09-17T10:45:00Z">
              <w:r w:rsidR="00355815" w:rsidRPr="00355815">
                <w:t>WAW</w:t>
              </w:r>
            </w:ins>
            <w:ins w:id="38" w:author="Reception [2]" w:date="2020-09-17T10:46:00Z">
              <w:r w:rsidR="00355815">
                <w:t>02</w:t>
              </w:r>
            </w:ins>
            <w:ins w:id="39" w:author="Reception [2]" w:date="2020-09-17T10:45:00Z">
              <w:r w:rsidR="00355815" w:rsidRPr="00355815">
                <w:t>-E-SP-009</w:t>
              </w:r>
            </w:ins>
          </w:p>
        </w:tc>
      </w:tr>
      <w:tr w:rsidR="00123631" w:rsidRPr="00F05A5A" w14:paraId="79729397" w14:textId="77777777" w:rsidTr="00BF3555">
        <w:tc>
          <w:tcPr>
            <w:tcW w:w="9309" w:type="dxa"/>
            <w:gridSpan w:val="7"/>
          </w:tcPr>
          <w:p w14:paraId="7350AFBB" w14:textId="77777777" w:rsidR="00123631" w:rsidRDefault="00123631" w:rsidP="00123631">
            <w:pPr>
              <w:pStyle w:val="Subtitle"/>
            </w:pPr>
          </w:p>
        </w:tc>
      </w:tr>
      <w:tr w:rsidR="00F05A5A" w:rsidRPr="00F05A5A" w14:paraId="5BA2E464" w14:textId="77777777" w:rsidTr="00BF3555">
        <w:tc>
          <w:tcPr>
            <w:tcW w:w="9309" w:type="dxa"/>
            <w:gridSpan w:val="7"/>
          </w:tcPr>
          <w:p w14:paraId="3B94EF08" w14:textId="77777777" w:rsidR="00F05A5A" w:rsidRPr="00F05A5A" w:rsidRDefault="00F05A5A" w:rsidP="00F05A5A">
            <w:pPr>
              <w:rPr>
                <w:lang w:val="en-GB"/>
              </w:rPr>
            </w:pPr>
          </w:p>
        </w:tc>
      </w:tr>
      <w:tr w:rsidR="00F05A5A" w:rsidRPr="00F05A5A" w14:paraId="6774E20F" w14:textId="77777777" w:rsidTr="003D7E0A">
        <w:tc>
          <w:tcPr>
            <w:tcW w:w="9309" w:type="dxa"/>
            <w:gridSpan w:val="7"/>
            <w:tcBorders>
              <w:bottom w:val="single" w:sz="4" w:space="0" w:color="595959" w:themeColor="text1" w:themeTint="A6"/>
            </w:tcBorders>
          </w:tcPr>
          <w:p w14:paraId="1320AC0B" w14:textId="77777777" w:rsidR="00F05A5A" w:rsidRPr="00F05A5A" w:rsidRDefault="00F05A5A" w:rsidP="00F05A5A">
            <w:pPr>
              <w:rPr>
                <w:lang w:val="en-GB"/>
              </w:rPr>
            </w:pPr>
          </w:p>
        </w:tc>
      </w:tr>
      <w:tr w:rsidR="00F05A5A" w:rsidRPr="00F05A5A" w14:paraId="52A6FB82"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0A113EE8" w14:textId="77777777" w:rsidR="00F05A5A" w:rsidRPr="00F05A5A" w:rsidRDefault="00F05A5A" w:rsidP="00F05A5A">
            <w:pPr>
              <w:spacing w:before="60" w:after="60"/>
              <w:jc w:val="left"/>
              <w:rPr>
                <w:b/>
                <w:sz w:val="16"/>
                <w:lang w:val="en-GB"/>
              </w:rPr>
            </w:pPr>
            <w:r w:rsidRPr="00F05A5A">
              <w:rPr>
                <w:b/>
                <w:sz w:val="16"/>
                <w:lang w:val="en-GB"/>
              </w:rPr>
              <w:t>CURRENT ISSUE</w:t>
            </w:r>
          </w:p>
        </w:tc>
      </w:tr>
      <w:tr w:rsidR="00F05A5A" w:rsidRPr="00F05A5A" w14:paraId="3275EC4E"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B0B9107" w14:textId="77777777" w:rsidR="00F05A5A" w:rsidRPr="00F05A5A" w:rsidRDefault="00F05A5A" w:rsidP="00F05A5A">
            <w:pPr>
              <w:spacing w:before="60" w:after="60"/>
              <w:jc w:val="left"/>
              <w:rPr>
                <w:sz w:val="16"/>
                <w:lang w:val="en-GB"/>
              </w:rPr>
            </w:pPr>
            <w:r w:rsidRPr="00F05A5A">
              <w:rPr>
                <w:sz w:val="16"/>
                <w:lang w:val="en-GB"/>
              </w:rPr>
              <w:t>Issue No:</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35C79B7A" w14:textId="7C71A746" w:rsidR="00F05A5A" w:rsidRPr="00F05A5A" w:rsidRDefault="00F46FF4" w:rsidP="00F05A5A">
            <w:pPr>
              <w:spacing w:before="60" w:after="60"/>
              <w:jc w:val="left"/>
              <w:rPr>
                <w:sz w:val="16"/>
                <w:lang w:val="en-GB"/>
              </w:rPr>
            </w:pPr>
            <w:ins w:id="40" w:author="Reception" w:date="2020-08-18T10:12:00Z">
              <w:del w:id="41" w:author="Nico Brits" w:date="2020-09-21T16:19:00Z">
                <w:r w:rsidDel="0034419D">
                  <w:rPr>
                    <w:sz w:val="16"/>
                    <w:lang w:val="en-GB"/>
                  </w:rPr>
                  <w:delText>Rev1</w:delText>
                </w:r>
              </w:del>
            </w:ins>
            <w:del w:id="42" w:author="Nico Brits" w:date="2020-09-21T16:19:00Z">
              <w:r w:rsidR="0001125B" w:rsidDel="0034419D">
                <w:rPr>
                  <w:sz w:val="16"/>
                  <w:lang w:val="en-GB"/>
                </w:rPr>
                <w:delText>90% Review</w:delText>
              </w:r>
            </w:del>
            <w:ins w:id="43" w:author="Reception [2]" w:date="2020-09-25T13:37:00Z">
              <w:del w:id="44" w:author="Nico Brits" w:date="2020-11-04T14:51:00Z">
                <w:r w:rsidR="00126A3F" w:rsidDel="00B54397">
                  <w:rPr>
                    <w:sz w:val="16"/>
                    <w:lang w:val="en-GB"/>
                  </w:rPr>
                  <w:delText>3</w:delText>
                </w:r>
              </w:del>
            </w:ins>
            <w:ins w:id="45" w:author="Nico Brits" w:date="2020-11-04T14:51:00Z">
              <w:r w:rsidR="00B54397">
                <w:rPr>
                  <w:sz w:val="16"/>
                  <w:lang w:val="en-GB"/>
                </w:rPr>
                <w:t>04</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5A45A62" w14:textId="77777777" w:rsidR="00F05A5A" w:rsidRPr="00F05A5A" w:rsidRDefault="00F05A5A" w:rsidP="00F05A5A">
            <w:pPr>
              <w:spacing w:before="60" w:after="60"/>
              <w:jc w:val="left"/>
              <w:rPr>
                <w:sz w:val="16"/>
                <w:lang w:val="en-GB"/>
              </w:rPr>
            </w:pPr>
            <w:r w:rsidRPr="00F05A5A">
              <w:rPr>
                <w:sz w:val="16"/>
                <w:lang w:val="en-GB"/>
              </w:rPr>
              <w:t>Issue Date:</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D2C2AE2" w14:textId="405C474F" w:rsidR="00F05A5A" w:rsidRPr="00C90F84" w:rsidRDefault="00F46FF4" w:rsidP="00F05A5A">
            <w:pPr>
              <w:spacing w:before="60" w:after="60"/>
              <w:jc w:val="left"/>
              <w:rPr>
                <w:sz w:val="16"/>
                <w:highlight w:val="yellow"/>
                <w:lang w:val="en-GB"/>
              </w:rPr>
            </w:pPr>
            <w:ins w:id="46" w:author="Reception" w:date="2020-08-18T10:12:00Z">
              <w:del w:id="47" w:author="Nico Brits" w:date="2020-09-21T16:19:00Z">
                <w:r w:rsidDel="0034419D">
                  <w:rPr>
                    <w:sz w:val="16"/>
                    <w:lang w:val="en-GB"/>
                  </w:rPr>
                  <w:delText>17/08/</w:delText>
                </w:r>
              </w:del>
            </w:ins>
            <w:del w:id="48" w:author="Nico Brits" w:date="2020-09-21T16:19:00Z">
              <w:r w:rsidR="008B2057" w:rsidDel="0034419D">
                <w:rPr>
                  <w:sz w:val="16"/>
                  <w:lang w:val="en-GB"/>
                </w:rPr>
                <w:delText>24 Ju</w:delText>
              </w:r>
              <w:r w:rsidR="00A94D88" w:rsidDel="0034419D">
                <w:rPr>
                  <w:sz w:val="16"/>
                  <w:lang w:val="en-GB"/>
                </w:rPr>
                <w:delText>ly</w:delText>
              </w:r>
              <w:r w:rsidR="008B2057" w:rsidDel="0034419D">
                <w:rPr>
                  <w:sz w:val="16"/>
                  <w:lang w:val="en-GB"/>
                </w:rPr>
                <w:delText xml:space="preserve"> </w:delText>
              </w:r>
            </w:del>
            <w:ins w:id="49" w:author="Reception [2]" w:date="2020-09-25T13:37:00Z">
              <w:del w:id="50" w:author="Nico Brits" w:date="2020-11-04T14:51:00Z">
                <w:r w:rsidR="00126A3F" w:rsidDel="00B54397">
                  <w:rPr>
                    <w:sz w:val="16"/>
                    <w:lang w:val="en-GB"/>
                  </w:rPr>
                  <w:delText>IFC Issue</w:delText>
                </w:r>
              </w:del>
            </w:ins>
            <w:del w:id="51" w:author="Nico Brits" w:date="2020-11-04T14:51:00Z">
              <w:r w:rsidR="00220D03" w:rsidRPr="007754BC" w:rsidDel="00B54397">
                <w:rPr>
                  <w:sz w:val="16"/>
                  <w:lang w:val="en-GB"/>
                </w:rPr>
                <w:delText>20</w:delText>
              </w:r>
              <w:r w:rsidR="007754BC" w:rsidDel="00B54397">
                <w:rPr>
                  <w:sz w:val="16"/>
                  <w:lang w:val="en-GB"/>
                </w:rPr>
                <w:delText>20</w:delText>
              </w:r>
            </w:del>
            <w:ins w:id="52" w:author="Nico Brits" w:date="2020-11-04T14:51:00Z">
              <w:r w:rsidR="00B54397">
                <w:rPr>
                  <w:sz w:val="16"/>
                  <w:lang w:val="en-GB"/>
                </w:rPr>
                <w:t>30/10/2020</w:t>
              </w:r>
            </w:ins>
          </w:p>
        </w:tc>
      </w:tr>
      <w:tr w:rsidR="00F05A5A" w:rsidRPr="00F05A5A" w14:paraId="40822E30"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0F73BC2" w14:textId="77777777" w:rsidR="00F05A5A" w:rsidRPr="00F05A5A" w:rsidRDefault="00F05A5A" w:rsidP="00F05A5A">
            <w:pPr>
              <w:spacing w:before="60" w:after="60"/>
              <w:jc w:val="left"/>
              <w:rPr>
                <w:sz w:val="16"/>
                <w:lang w:val="en-GB"/>
              </w:rPr>
            </w:pPr>
            <w:r w:rsidRPr="00F05A5A">
              <w:rPr>
                <w:sz w:val="16"/>
                <w:lang w:val="en-GB"/>
              </w:rPr>
              <w:t>Sign Off</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57BC6FFF" w14:textId="77777777" w:rsidR="00F05A5A" w:rsidRPr="00F05A5A" w:rsidRDefault="00F05A5A" w:rsidP="00F05A5A">
            <w:pPr>
              <w:spacing w:before="60" w:after="60"/>
              <w:jc w:val="left"/>
              <w:rPr>
                <w:sz w:val="16"/>
                <w:lang w:val="en-GB"/>
              </w:rPr>
            </w:pPr>
            <w:r w:rsidRPr="00F05A5A">
              <w:rPr>
                <w:sz w:val="16"/>
                <w:lang w:val="en-GB"/>
              </w:rPr>
              <w:t>Originator:</w:t>
            </w:r>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7321607A"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27F162A" w14:textId="77777777" w:rsidR="00F05A5A" w:rsidRPr="00F05A5A" w:rsidRDefault="00F05A5A" w:rsidP="00F05A5A">
            <w:pPr>
              <w:spacing w:before="60" w:after="60"/>
              <w:jc w:val="left"/>
              <w:rPr>
                <w:sz w:val="16"/>
                <w:lang w:val="en-GB"/>
              </w:rPr>
            </w:pPr>
            <w:r w:rsidRPr="00F05A5A">
              <w:rPr>
                <w:sz w:val="16"/>
                <w:lang w:val="en-GB"/>
              </w:rPr>
              <w:t xml:space="preserve">Reason </w:t>
            </w:r>
            <w:proofErr w:type="gramStart"/>
            <w:r w:rsidRPr="00F05A5A">
              <w:rPr>
                <w:sz w:val="16"/>
                <w:lang w:val="en-GB"/>
              </w:rPr>
              <w:t>For</w:t>
            </w:r>
            <w:proofErr w:type="gramEnd"/>
            <w:r w:rsidRPr="00F05A5A">
              <w:rPr>
                <w:sz w:val="16"/>
                <w:lang w:val="en-GB"/>
              </w:rPr>
              <w:t xml:space="preserve"> Issue:</w:t>
            </w:r>
          </w:p>
        </w:tc>
      </w:tr>
      <w:tr w:rsidR="00F05A5A" w:rsidRPr="00F05A5A" w14:paraId="36B97D4E" w14:textId="77777777" w:rsidTr="003D7E0A">
        <w:tc>
          <w:tcPr>
            <w:tcW w:w="1668"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5D32B49D" w14:textId="77777777" w:rsidR="00F05A5A" w:rsidRPr="00F05A5A" w:rsidRDefault="00F05A5A" w:rsidP="00F05A5A">
            <w:pPr>
              <w:spacing w:before="60" w:after="60"/>
              <w:jc w:val="left"/>
              <w:rPr>
                <w:sz w:val="16"/>
                <w:lang w:val="en-GB"/>
              </w:rPr>
            </w:pPr>
            <w:r w:rsidRPr="00F05A5A">
              <w:rPr>
                <w:sz w:val="16"/>
                <w:lang w:val="en-GB"/>
              </w:rPr>
              <w:t>Print Name:</w:t>
            </w:r>
          </w:p>
        </w:tc>
        <w:tc>
          <w:tcPr>
            <w:tcW w:w="255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7D47C851" w14:textId="13F035B5" w:rsidR="00F05A5A" w:rsidRPr="007754BC" w:rsidRDefault="003F2142" w:rsidP="00F05A5A">
            <w:pPr>
              <w:spacing w:before="60" w:after="60"/>
              <w:jc w:val="left"/>
              <w:rPr>
                <w:sz w:val="16"/>
                <w:lang w:val="en-GB"/>
              </w:rPr>
            </w:pPr>
            <w:ins w:id="53" w:author="Reception [2]" w:date="2020-08-18T16:03:00Z">
              <w:del w:id="54" w:author="Nico Brits" w:date="2020-09-21T16:20:00Z">
                <w:r w:rsidDel="0034419D">
                  <w:rPr>
                    <w:sz w:val="16"/>
                    <w:lang w:val="en-GB"/>
                  </w:rPr>
                  <w:delText>John Clarke</w:delText>
                </w:r>
              </w:del>
            </w:ins>
            <w:ins w:id="55" w:author="Nico Brits" w:date="2020-09-21T16:20:00Z">
              <w:r w:rsidR="0034419D">
                <w:rPr>
                  <w:sz w:val="16"/>
                  <w:lang w:val="en-GB"/>
                </w:rPr>
                <w:t>Nico Brits</w:t>
              </w:r>
            </w:ins>
          </w:p>
        </w:tc>
        <w:tc>
          <w:tcPr>
            <w:tcW w:w="241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tcPr>
          <w:p w14:paraId="45DCD119" w14:textId="255D0314" w:rsidR="00F05A5A" w:rsidRPr="007754BC" w:rsidRDefault="003F2142" w:rsidP="00F05A5A">
            <w:pPr>
              <w:spacing w:before="60" w:after="60"/>
              <w:jc w:val="left"/>
              <w:rPr>
                <w:sz w:val="16"/>
                <w:lang w:val="en-GB"/>
              </w:rPr>
            </w:pPr>
            <w:ins w:id="56" w:author="Reception [2]" w:date="2020-08-18T16:03:00Z">
              <w:del w:id="57" w:author="Nico Brits" w:date="2020-09-21T16:20:00Z">
                <w:r w:rsidDel="0034419D">
                  <w:rPr>
                    <w:sz w:val="16"/>
                    <w:lang w:val="en-GB"/>
                  </w:rPr>
                  <w:delText>Gary O’Keefe</w:delText>
                </w:r>
              </w:del>
            </w:ins>
            <w:ins w:id="58" w:author="Nico Brits" w:date="2020-09-21T16:20:00Z">
              <w:r w:rsidR="0034419D">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vAlign w:val="center"/>
          </w:tcPr>
          <w:p w14:paraId="434E87B8" w14:textId="28EE2C26" w:rsidR="00F05A5A" w:rsidRPr="007754BC" w:rsidRDefault="00F46FF4" w:rsidP="00F05A5A">
            <w:pPr>
              <w:spacing w:before="60" w:after="60"/>
              <w:jc w:val="left"/>
              <w:rPr>
                <w:sz w:val="16"/>
                <w:lang w:val="en-GB"/>
              </w:rPr>
            </w:pPr>
            <w:ins w:id="59" w:author="Reception" w:date="2020-08-18T10:12:00Z">
              <w:del w:id="60" w:author="Nico Brits" w:date="2020-09-21T16:20:00Z">
                <w:r w:rsidDel="0034419D">
                  <w:rPr>
                    <w:sz w:val="16"/>
                    <w:lang w:val="en-GB"/>
                  </w:rPr>
                  <w:delText>5</w:delText>
                </w:r>
              </w:del>
            </w:ins>
            <w:ins w:id="61" w:author="Reception [2]" w:date="2020-09-25T13:37:00Z">
              <w:r w:rsidR="00126A3F">
                <w:rPr>
                  <w:sz w:val="16"/>
                  <w:lang w:val="en-GB"/>
                </w:rPr>
                <w:t>IFC Issue</w:t>
              </w:r>
            </w:ins>
            <w:ins w:id="62" w:author="Nico Brits" w:date="2020-09-21T16:20:00Z">
              <w:del w:id="63" w:author="Reception [2]" w:date="2020-09-25T13:37:00Z">
                <w:r w:rsidR="0034419D" w:rsidDel="00126A3F">
                  <w:rPr>
                    <w:sz w:val="16"/>
                    <w:lang w:val="en-GB"/>
                  </w:rPr>
                  <w:delText>9</w:delText>
                </w:r>
              </w:del>
            </w:ins>
            <w:del w:id="64" w:author="Reception" w:date="2020-08-18T10:12:00Z">
              <w:r w:rsidR="00A94D88" w:rsidDel="00F46FF4">
                <w:rPr>
                  <w:sz w:val="16"/>
                  <w:lang w:val="en-GB"/>
                </w:rPr>
                <w:delText>9</w:delText>
              </w:r>
            </w:del>
            <w:del w:id="65" w:author="Reception [2]" w:date="2020-09-25T13:37:00Z">
              <w:r w:rsidR="008B2057" w:rsidDel="00126A3F">
                <w:rPr>
                  <w:sz w:val="16"/>
                  <w:lang w:val="en-GB"/>
                </w:rPr>
                <w:delText>0% Review</w:delText>
              </w:r>
            </w:del>
          </w:p>
        </w:tc>
      </w:tr>
      <w:tr w:rsidR="00F05A5A" w:rsidRPr="00F05A5A" w14:paraId="4001BE14" w14:textId="77777777" w:rsidTr="003D7E0A">
        <w:tc>
          <w:tcPr>
            <w:tcW w:w="9309" w:type="dxa"/>
            <w:gridSpan w:val="7"/>
            <w:tcBorders>
              <w:top w:val="single" w:sz="4" w:space="0" w:color="595959" w:themeColor="text1" w:themeTint="A6"/>
            </w:tcBorders>
          </w:tcPr>
          <w:p w14:paraId="0508DC8D" w14:textId="77777777" w:rsidR="00F05A5A" w:rsidRPr="00F05A5A" w:rsidRDefault="00F05A5A" w:rsidP="00F05A5A">
            <w:pPr>
              <w:spacing w:before="60" w:after="60"/>
              <w:jc w:val="left"/>
              <w:rPr>
                <w:sz w:val="16"/>
                <w:lang w:val="en-GB"/>
              </w:rPr>
            </w:pPr>
          </w:p>
        </w:tc>
      </w:tr>
      <w:tr w:rsidR="00F05A5A" w:rsidRPr="00F05A5A" w14:paraId="1365863F" w14:textId="77777777" w:rsidTr="003D7E0A">
        <w:tc>
          <w:tcPr>
            <w:tcW w:w="9309" w:type="dxa"/>
            <w:gridSpan w:val="7"/>
            <w:tcBorders>
              <w:bottom w:val="single" w:sz="4" w:space="0" w:color="595959" w:themeColor="text1" w:themeTint="A6"/>
            </w:tcBorders>
          </w:tcPr>
          <w:p w14:paraId="1DE5C93A" w14:textId="77777777" w:rsidR="00F05A5A" w:rsidRPr="00F05A5A" w:rsidRDefault="00F05A5A" w:rsidP="00F05A5A">
            <w:pPr>
              <w:spacing w:before="60" w:after="60"/>
              <w:jc w:val="left"/>
              <w:rPr>
                <w:sz w:val="16"/>
                <w:lang w:val="en-GB"/>
              </w:rPr>
            </w:pPr>
          </w:p>
        </w:tc>
      </w:tr>
      <w:tr w:rsidR="00F05A5A" w:rsidRPr="00F05A5A" w14:paraId="662D33EB" w14:textId="77777777" w:rsidTr="003D7E0A">
        <w:trPr>
          <w:trHeight w:val="454"/>
        </w:trPr>
        <w:tc>
          <w:tcPr>
            <w:tcW w:w="9309" w:type="dxa"/>
            <w:gridSpan w:val="7"/>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vAlign w:val="center"/>
          </w:tcPr>
          <w:p w14:paraId="38DBE000" w14:textId="77777777" w:rsidR="00F05A5A" w:rsidRPr="00F05A5A" w:rsidRDefault="00F05A5A" w:rsidP="00F05A5A">
            <w:pPr>
              <w:spacing w:before="60" w:after="60"/>
              <w:jc w:val="left"/>
              <w:rPr>
                <w:b/>
                <w:sz w:val="16"/>
                <w:lang w:val="en-GB"/>
              </w:rPr>
            </w:pPr>
            <w:r w:rsidRPr="00F05A5A">
              <w:rPr>
                <w:b/>
                <w:sz w:val="16"/>
                <w:lang w:val="en-GB"/>
              </w:rPr>
              <w:t>PREVIOUS ISSUES (Type Names)</w:t>
            </w:r>
          </w:p>
        </w:tc>
      </w:tr>
      <w:tr w:rsidR="00F05A5A" w:rsidRPr="00F05A5A" w14:paraId="5120B272"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F2DA8FE" w14:textId="77777777" w:rsidR="00F05A5A" w:rsidRPr="00F05A5A" w:rsidRDefault="00F05A5A" w:rsidP="00F05A5A">
            <w:pPr>
              <w:spacing w:before="60" w:after="60"/>
              <w:jc w:val="left"/>
              <w:rPr>
                <w:sz w:val="16"/>
                <w:lang w:val="en-GB"/>
              </w:rPr>
            </w:pPr>
            <w:r w:rsidRPr="00F05A5A">
              <w:rPr>
                <w:sz w:val="16"/>
                <w:lang w:val="en-GB"/>
              </w:rPr>
              <w:t>Issue No:</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45B90452" w14:textId="77777777" w:rsidR="00F05A5A" w:rsidRPr="00F05A5A" w:rsidRDefault="00F05A5A" w:rsidP="00F05A5A">
            <w:pPr>
              <w:spacing w:before="60" w:after="60"/>
              <w:jc w:val="left"/>
              <w:rPr>
                <w:sz w:val="16"/>
                <w:lang w:val="en-GB"/>
              </w:rPr>
            </w:pPr>
            <w:r w:rsidRPr="00F05A5A">
              <w:rPr>
                <w:sz w:val="16"/>
                <w:lang w:val="en-GB"/>
              </w:rPr>
              <w:t>Date:</w:t>
            </w: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65E794EE" w14:textId="77777777" w:rsidR="00F05A5A" w:rsidRPr="00F05A5A" w:rsidRDefault="00F05A5A" w:rsidP="00F05A5A">
            <w:pPr>
              <w:spacing w:before="60" w:after="60"/>
              <w:jc w:val="left"/>
              <w:rPr>
                <w:sz w:val="16"/>
                <w:lang w:val="en-GB"/>
              </w:rPr>
            </w:pPr>
            <w:r w:rsidRPr="00F05A5A">
              <w:rPr>
                <w:sz w:val="16"/>
                <w:lang w:val="en-GB"/>
              </w:rPr>
              <w:t>Originator:</w:t>
            </w: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004951D2" w14:textId="77777777" w:rsidR="00F05A5A" w:rsidRPr="00F05A5A" w:rsidRDefault="00F05A5A" w:rsidP="00F05A5A">
            <w:pPr>
              <w:spacing w:before="60" w:after="60"/>
              <w:jc w:val="left"/>
              <w:rPr>
                <w:sz w:val="16"/>
                <w:lang w:val="en-GB"/>
              </w:rPr>
            </w:pPr>
            <w:r w:rsidRPr="00F05A5A">
              <w:rPr>
                <w:sz w:val="16"/>
                <w:lang w:val="en-GB"/>
              </w:rPr>
              <w:t>Checker:</w:t>
            </w: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D9D9D9" w:themeFill="background1" w:themeFillShade="D9"/>
          </w:tcPr>
          <w:p w14:paraId="17D49339" w14:textId="77777777" w:rsidR="00F05A5A" w:rsidRPr="00F05A5A" w:rsidRDefault="00F05A5A" w:rsidP="00F05A5A">
            <w:pPr>
              <w:spacing w:before="60" w:after="60"/>
              <w:jc w:val="left"/>
              <w:rPr>
                <w:sz w:val="16"/>
                <w:lang w:val="en-GB"/>
              </w:rPr>
            </w:pPr>
            <w:r w:rsidRPr="00F05A5A">
              <w:rPr>
                <w:sz w:val="16"/>
                <w:lang w:val="en-GB"/>
              </w:rPr>
              <w:t xml:space="preserve">Reason </w:t>
            </w:r>
            <w:proofErr w:type="gramStart"/>
            <w:r w:rsidRPr="00F05A5A">
              <w:rPr>
                <w:sz w:val="16"/>
                <w:lang w:val="en-GB"/>
              </w:rPr>
              <w:t>For</w:t>
            </w:r>
            <w:proofErr w:type="gramEnd"/>
            <w:r w:rsidRPr="00F05A5A">
              <w:rPr>
                <w:sz w:val="16"/>
                <w:lang w:val="en-GB"/>
              </w:rPr>
              <w:t xml:space="preserve"> Issue:</w:t>
            </w:r>
          </w:p>
        </w:tc>
      </w:tr>
      <w:tr w:rsidR="00F05A5A" w:rsidRPr="00F05A5A" w14:paraId="3C8A5888"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E6AA538" w14:textId="4E3E2590" w:rsidR="00F05A5A" w:rsidRPr="00F05A5A" w:rsidRDefault="0001125B" w:rsidP="00F05A5A">
            <w:pPr>
              <w:spacing w:before="60" w:after="60"/>
              <w:jc w:val="left"/>
              <w:rPr>
                <w:sz w:val="16"/>
                <w:lang w:val="en-GB"/>
              </w:rPr>
            </w:pPr>
            <w:del w:id="66" w:author="Reception [2]" w:date="2020-08-18T16:03:00Z">
              <w:r w:rsidDel="003F2142">
                <w:rPr>
                  <w:sz w:val="16"/>
                  <w:lang w:val="en-GB"/>
                </w:rPr>
                <w:delText>01</w:delText>
              </w:r>
            </w:del>
            <w:ins w:id="67" w:author="Nico Brits" w:date="2020-09-21T16:20:00Z">
              <w:r w:rsidR="0034419D">
                <w:rPr>
                  <w:sz w:val="16"/>
                  <w:lang w:val="en-GB"/>
                </w:rPr>
                <w:t>01</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C5157A6" w14:textId="3FDE44E6" w:rsidR="00F05A5A" w:rsidRPr="00F05A5A" w:rsidRDefault="0001125B" w:rsidP="00F05A5A">
            <w:pPr>
              <w:spacing w:before="60" w:after="60"/>
              <w:jc w:val="left"/>
              <w:rPr>
                <w:sz w:val="16"/>
                <w:lang w:val="en-GB"/>
              </w:rPr>
            </w:pPr>
            <w:del w:id="68" w:author="Nico Brits" w:date="2020-09-21T16:20:00Z">
              <w:r w:rsidDel="0034419D">
                <w:rPr>
                  <w:sz w:val="16"/>
                  <w:lang w:val="en-GB"/>
                </w:rPr>
                <w:delText>10 June 2020</w:delText>
              </w:r>
            </w:del>
            <w:ins w:id="69" w:author="Nico Brits" w:date="2020-09-21T16:20:00Z">
              <w:r w:rsidR="0034419D">
                <w:rPr>
                  <w:sz w:val="16"/>
                  <w:lang w:val="en-GB"/>
                </w:rPr>
                <w:t>17/08/2020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79C29FD" w14:textId="7DC43F5F" w:rsidR="00F05A5A" w:rsidRPr="00F05A5A" w:rsidRDefault="0001125B" w:rsidP="00F05A5A">
            <w:pPr>
              <w:spacing w:before="60" w:after="60"/>
              <w:jc w:val="left"/>
              <w:rPr>
                <w:sz w:val="16"/>
                <w:lang w:val="en-GB"/>
              </w:rPr>
            </w:pPr>
            <w:del w:id="70" w:author="Nico Brits" w:date="2020-09-21T16:20:00Z">
              <w:r w:rsidDel="0034419D">
                <w:rPr>
                  <w:sz w:val="16"/>
                  <w:lang w:val="en-GB"/>
                </w:rPr>
                <w:delText>JG</w:delText>
              </w:r>
            </w:del>
            <w:ins w:id="71" w:author="Nico Brits" w:date="2020-09-21T16:20:00Z">
              <w:r w:rsidR="0034419D">
                <w:rPr>
                  <w:sz w:val="16"/>
                  <w:lang w:val="en-GB"/>
                </w:rPr>
                <w:t>John Clarke</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D03889B" w14:textId="7CDA7D0E" w:rsidR="00F05A5A" w:rsidRPr="00F05A5A" w:rsidRDefault="0001125B" w:rsidP="00F05A5A">
            <w:pPr>
              <w:spacing w:before="60" w:after="60"/>
              <w:jc w:val="left"/>
              <w:rPr>
                <w:sz w:val="16"/>
                <w:lang w:val="en-GB"/>
              </w:rPr>
            </w:pPr>
            <w:del w:id="72" w:author="Nico Brits" w:date="2020-09-21T16:20:00Z">
              <w:r w:rsidDel="0034419D">
                <w:rPr>
                  <w:sz w:val="16"/>
                  <w:lang w:val="en-GB"/>
                </w:rPr>
                <w:delText>GOK</w:delText>
              </w:r>
            </w:del>
            <w:ins w:id="73" w:author="Nico Brits" w:date="2020-09-21T16:20:00Z">
              <w:r w:rsidR="0034419D">
                <w:rPr>
                  <w:sz w:val="16"/>
                  <w:lang w:val="en-GB"/>
                </w:rPr>
                <w:t>Gary O’Keefe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B9C76E6" w14:textId="510AE87F" w:rsidR="00F05A5A" w:rsidRPr="00F05A5A" w:rsidRDefault="0001125B" w:rsidP="00F05A5A">
            <w:pPr>
              <w:spacing w:before="60" w:after="60"/>
              <w:jc w:val="left"/>
              <w:rPr>
                <w:sz w:val="16"/>
                <w:lang w:val="en-GB"/>
              </w:rPr>
            </w:pPr>
            <w:del w:id="74" w:author="Nico Brits" w:date="2020-09-21T16:20:00Z">
              <w:r w:rsidDel="0034419D">
                <w:rPr>
                  <w:sz w:val="16"/>
                  <w:lang w:val="en-GB"/>
                </w:rPr>
                <w:delText>90% Review</w:delText>
              </w:r>
            </w:del>
            <w:ins w:id="75" w:author="Nico Brits" w:date="2020-09-21T16:20:00Z">
              <w:r w:rsidR="0034419D">
                <w:rPr>
                  <w:sz w:val="16"/>
                  <w:lang w:val="en-GB"/>
                </w:rPr>
                <w:t>50% Review</w:t>
              </w:r>
            </w:ins>
          </w:p>
        </w:tc>
      </w:tr>
      <w:tr w:rsidR="00F05A5A" w:rsidRPr="00F05A5A" w14:paraId="6ACCCDFA"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2273205E" w14:textId="16388C71" w:rsidR="00F05A5A" w:rsidRPr="00F05A5A" w:rsidRDefault="00126A3F" w:rsidP="00F05A5A">
            <w:pPr>
              <w:spacing w:before="60" w:after="60"/>
              <w:jc w:val="left"/>
              <w:rPr>
                <w:sz w:val="16"/>
                <w:lang w:val="en-GB"/>
              </w:rPr>
            </w:pPr>
            <w:ins w:id="76" w:author="Reception [2]" w:date="2020-09-25T13:37:00Z">
              <w:r>
                <w:rPr>
                  <w:sz w:val="16"/>
                  <w:lang w:val="en-GB"/>
                </w:rPr>
                <w:t>02</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5AD6A26" w14:textId="2295976E" w:rsidR="00F05A5A" w:rsidRPr="00F05A5A" w:rsidRDefault="00126A3F" w:rsidP="00F05A5A">
            <w:pPr>
              <w:spacing w:before="60" w:after="60"/>
              <w:jc w:val="left"/>
              <w:rPr>
                <w:sz w:val="16"/>
                <w:lang w:val="en-GB"/>
              </w:rPr>
            </w:pPr>
            <w:ins w:id="77" w:author="Reception [2]" w:date="2020-09-25T13:37:00Z">
              <w:r>
                <w:rPr>
                  <w:sz w:val="16"/>
                  <w:lang w:val="en-GB"/>
                </w:rPr>
                <w:t>21/09/2020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58CE0FE4" w14:textId="5994B303" w:rsidR="00F05A5A" w:rsidRPr="00F05A5A" w:rsidRDefault="00126A3F" w:rsidP="00F05A5A">
            <w:pPr>
              <w:spacing w:before="60" w:after="60"/>
              <w:jc w:val="left"/>
              <w:rPr>
                <w:sz w:val="16"/>
                <w:lang w:val="en-GB"/>
              </w:rPr>
            </w:pPr>
            <w:ins w:id="78" w:author="Reception [2]" w:date="2020-09-25T13:37: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44480BB" w14:textId="4885C6A8" w:rsidR="00F05A5A" w:rsidRPr="00F05A5A" w:rsidRDefault="00126A3F" w:rsidP="00F05A5A">
            <w:pPr>
              <w:spacing w:before="60" w:after="60"/>
              <w:jc w:val="left"/>
              <w:rPr>
                <w:sz w:val="16"/>
                <w:lang w:val="en-GB"/>
              </w:rPr>
            </w:pPr>
            <w:ins w:id="79" w:author="Reception [2]" w:date="2020-09-25T13:37: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030B7D26" w14:textId="3261ADB6" w:rsidR="00F05A5A" w:rsidRPr="00F05A5A" w:rsidRDefault="00126A3F" w:rsidP="00F05A5A">
            <w:pPr>
              <w:spacing w:before="60" w:after="60"/>
              <w:jc w:val="left"/>
              <w:rPr>
                <w:sz w:val="16"/>
                <w:lang w:val="en-GB"/>
              </w:rPr>
            </w:pPr>
            <w:ins w:id="80" w:author="Reception [2]" w:date="2020-09-25T13:37:00Z">
              <w:r>
                <w:rPr>
                  <w:sz w:val="16"/>
                  <w:lang w:val="en-GB"/>
                </w:rPr>
                <w:t>90% Review</w:t>
              </w:r>
            </w:ins>
          </w:p>
        </w:tc>
      </w:tr>
      <w:tr w:rsidR="00F05A5A" w:rsidRPr="00F05A5A" w14:paraId="1A05CA76"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E06F259" w14:textId="3C972BA5" w:rsidR="00F05A5A" w:rsidRPr="00F05A5A" w:rsidRDefault="00B54397" w:rsidP="00F05A5A">
            <w:pPr>
              <w:spacing w:before="60" w:after="60"/>
              <w:jc w:val="left"/>
              <w:rPr>
                <w:sz w:val="16"/>
                <w:lang w:val="en-GB"/>
              </w:rPr>
            </w:pPr>
            <w:ins w:id="81" w:author="Nico Brits" w:date="2020-11-04T14:51:00Z">
              <w:r>
                <w:rPr>
                  <w:sz w:val="16"/>
                  <w:lang w:val="en-GB"/>
                </w:rPr>
                <w:t>03</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B8C1AEB" w14:textId="46B9B68C" w:rsidR="00F05A5A" w:rsidRPr="00F05A5A" w:rsidRDefault="00B54397" w:rsidP="00F05A5A">
            <w:pPr>
              <w:spacing w:before="60" w:after="60"/>
              <w:jc w:val="left"/>
              <w:rPr>
                <w:sz w:val="16"/>
                <w:lang w:val="en-GB"/>
              </w:rPr>
            </w:pPr>
            <w:ins w:id="82" w:author="Nico Brits" w:date="2020-11-04T14:51:00Z">
              <w:r>
                <w:rPr>
                  <w:sz w:val="16"/>
                  <w:lang w:val="en-GB"/>
                </w:rPr>
                <w:t>02/10/2020</w:t>
              </w:r>
            </w:ins>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F19A5D" w14:textId="5639BE23" w:rsidR="00F05A5A" w:rsidRPr="00F05A5A" w:rsidRDefault="00B54397" w:rsidP="00F05A5A">
            <w:pPr>
              <w:spacing w:before="60" w:after="60"/>
              <w:jc w:val="left"/>
              <w:rPr>
                <w:sz w:val="16"/>
                <w:lang w:val="en-GB"/>
              </w:rPr>
            </w:pPr>
            <w:ins w:id="83" w:author="Nico Brits" w:date="2020-11-04T14:51:00Z">
              <w:r>
                <w:rPr>
                  <w:sz w:val="16"/>
                  <w:lang w:val="en-GB"/>
                </w:rPr>
                <w:t>Nico Brits</w:t>
              </w:r>
            </w:ins>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7BBB853" w14:textId="6477C4F1" w:rsidR="00F05A5A" w:rsidRPr="00F05A5A" w:rsidRDefault="00B54397" w:rsidP="00F05A5A">
            <w:pPr>
              <w:spacing w:before="60" w:after="60"/>
              <w:jc w:val="left"/>
              <w:rPr>
                <w:sz w:val="16"/>
                <w:lang w:val="en-GB"/>
              </w:rPr>
            </w:pPr>
            <w:ins w:id="84" w:author="Nico Brits" w:date="2020-11-04T14:51:00Z">
              <w:r>
                <w:rPr>
                  <w:sz w:val="16"/>
                  <w:lang w:val="en-GB"/>
                </w:rPr>
                <w:t>John Clarke</w:t>
              </w:r>
            </w:ins>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779B407C" w14:textId="395D6EF7" w:rsidR="00F05A5A" w:rsidRPr="00F05A5A" w:rsidRDefault="00B54397" w:rsidP="00F05A5A">
            <w:pPr>
              <w:spacing w:before="60" w:after="60"/>
              <w:jc w:val="left"/>
              <w:rPr>
                <w:sz w:val="16"/>
                <w:lang w:val="en-GB"/>
              </w:rPr>
            </w:pPr>
            <w:ins w:id="85" w:author="Nico Brits" w:date="2020-11-04T14:51:00Z">
              <w:r>
                <w:rPr>
                  <w:sz w:val="16"/>
                  <w:lang w:val="en-GB"/>
                </w:rPr>
                <w:t>IFC Issue</w:t>
              </w:r>
            </w:ins>
          </w:p>
        </w:tc>
      </w:tr>
      <w:tr w:rsidR="00F05A5A" w:rsidRPr="00F05A5A" w14:paraId="513BA891" w14:textId="77777777" w:rsidTr="003D7E0A">
        <w:tc>
          <w:tcPr>
            <w:tcW w:w="1526"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B34DC9E"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66008BBD" w14:textId="77777777" w:rsidR="00F05A5A" w:rsidRPr="00F05A5A" w:rsidRDefault="00F05A5A" w:rsidP="00F05A5A">
            <w:pPr>
              <w:spacing w:before="60" w:after="60"/>
              <w:jc w:val="left"/>
              <w:rPr>
                <w:sz w:val="16"/>
                <w:lang w:val="en-GB"/>
              </w:rPr>
            </w:pPr>
          </w:p>
        </w:tc>
        <w:tc>
          <w:tcPr>
            <w:tcW w:w="1701" w:type="dxa"/>
            <w:gridSpan w:val="2"/>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3DFDB2B1" w14:textId="77777777" w:rsidR="00F05A5A" w:rsidRPr="00F05A5A" w:rsidRDefault="00F05A5A" w:rsidP="00F05A5A">
            <w:pPr>
              <w:spacing w:before="60" w:after="60"/>
              <w:jc w:val="left"/>
              <w:rPr>
                <w:sz w:val="16"/>
                <w:lang w:val="en-GB"/>
              </w:rPr>
            </w:pPr>
          </w:p>
        </w:tc>
        <w:tc>
          <w:tcPr>
            <w:tcW w:w="1702"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48BD12C2" w14:textId="77777777" w:rsidR="00F05A5A" w:rsidRPr="00F05A5A" w:rsidRDefault="00F05A5A" w:rsidP="00F05A5A">
            <w:pPr>
              <w:spacing w:before="60" w:after="60"/>
              <w:jc w:val="left"/>
              <w:rPr>
                <w:sz w:val="16"/>
                <w:lang w:val="en-GB"/>
              </w:rPr>
            </w:pPr>
          </w:p>
        </w:tc>
        <w:tc>
          <w:tcPr>
            <w:tcW w:w="2679" w:type="dxa"/>
            <w:tc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tcBorders>
            <w:shd w:val="clear" w:color="auto" w:fill="FFFFFF"/>
          </w:tcPr>
          <w:p w14:paraId="188569E1" w14:textId="77777777" w:rsidR="00F05A5A" w:rsidRPr="00F05A5A" w:rsidRDefault="00F05A5A" w:rsidP="00F05A5A">
            <w:pPr>
              <w:spacing w:before="60" w:after="60"/>
              <w:jc w:val="left"/>
              <w:rPr>
                <w:sz w:val="16"/>
                <w:lang w:val="en-GB"/>
              </w:rPr>
            </w:pPr>
          </w:p>
        </w:tc>
      </w:tr>
    </w:tbl>
    <w:p w14:paraId="427ED186" w14:textId="03F48A02" w:rsidR="00220D03" w:rsidDel="00F666CB" w:rsidRDefault="00220D03">
      <w:pPr>
        <w:pStyle w:val="Heading5"/>
        <w:rPr>
          <w:del w:id="86" w:author="Reception" w:date="2020-08-18T14:19:00Z"/>
        </w:rPr>
        <w:pPrChange w:id="87" w:author="Reception" w:date="2020-08-18T14:19:00Z">
          <w:pPr>
            <w:spacing w:after="160" w:line="259" w:lineRule="auto"/>
            <w:jc w:val="left"/>
          </w:pPr>
        </w:pPrChange>
      </w:pPr>
      <w:r>
        <w:br w:type="page"/>
      </w:r>
    </w:p>
    <w:p w14:paraId="1638D6BA" w14:textId="77777777" w:rsidR="00F05A5A" w:rsidRDefault="00220D03">
      <w:pPr>
        <w:pStyle w:val="Heading5"/>
        <w:rPr>
          <w:lang w:val="en-GB"/>
        </w:rPr>
        <w:pPrChange w:id="88" w:author="Reception" w:date="2020-08-18T14:19:00Z">
          <w:pPr>
            <w:pStyle w:val="Title"/>
          </w:pPr>
        </w:pPrChange>
      </w:pPr>
      <w:r>
        <w:rPr>
          <w:lang w:val="en-GB"/>
        </w:rPr>
        <w:t xml:space="preserve">Table of </w:t>
      </w:r>
      <w:r w:rsidR="00F05A5A" w:rsidRPr="00F05A5A">
        <w:rPr>
          <w:lang w:val="en-GB"/>
        </w:rPr>
        <w:t>Contents</w:t>
      </w:r>
    </w:p>
    <w:p w14:paraId="08546039" w14:textId="0999ACBB" w:rsidR="00123631" w:rsidRDefault="00123631" w:rsidP="007B1567">
      <w:pPr>
        <w:pStyle w:val="TOC1"/>
        <w:tabs>
          <w:tab w:val="left" w:pos="440"/>
          <w:tab w:val="right" w:leader="dot" w:pos="9402"/>
        </w:tabs>
        <w:rPr>
          <w:lang w:val="en-GB"/>
        </w:rPr>
      </w:pPr>
    </w:p>
    <w:p w14:paraId="7571799C" w14:textId="1CFA56D8" w:rsidR="00F666CB" w:rsidRDefault="00F666CB">
      <w:pPr>
        <w:pStyle w:val="TOC1"/>
        <w:tabs>
          <w:tab w:val="left" w:pos="660"/>
          <w:tab w:val="right" w:leader="dot" w:pos="9402"/>
        </w:tabs>
        <w:rPr>
          <w:ins w:id="89" w:author="Reception" w:date="2020-08-18T14:20:00Z"/>
          <w:rFonts w:asciiTheme="minorHAnsi" w:eastAsiaTheme="minorEastAsia" w:hAnsiTheme="minorHAnsi"/>
          <w:b w:val="0"/>
          <w:noProof/>
          <w:sz w:val="22"/>
          <w:lang w:eastAsia="en-IE"/>
        </w:rPr>
      </w:pPr>
      <w:ins w:id="90" w:author="Reception" w:date="2020-08-18T14:20:00Z">
        <w:r>
          <w:rPr>
            <w:szCs w:val="18"/>
            <w:lang w:val="en-GB"/>
          </w:rPr>
          <w:fldChar w:fldCharType="begin"/>
        </w:r>
        <w:r>
          <w:rPr>
            <w:szCs w:val="18"/>
            <w:lang w:val="en-GB"/>
          </w:rPr>
          <w:instrText xml:space="preserve"> TOC \o "1-2" \h \z \u </w:instrText>
        </w:r>
      </w:ins>
      <w:r>
        <w:rPr>
          <w:szCs w:val="18"/>
          <w:lang w:val="en-GB"/>
        </w:rPr>
        <w:fldChar w:fldCharType="separate"/>
      </w:r>
      <w:ins w:id="9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"_Toc48652833"</w:instrText>
        </w:r>
        <w:r w:rsidRPr="00531875">
          <w:rPr>
            <w:rStyle w:val="Hyperlink"/>
            <w:noProof/>
          </w:rPr>
          <w:instrText xml:space="preserve"> </w:instrText>
        </w:r>
        <w:r w:rsidRPr="00531875">
          <w:rPr>
            <w:rStyle w:val="Hyperlink"/>
            <w:noProof/>
          </w:rPr>
          <w:fldChar w:fldCharType="separate"/>
        </w:r>
        <w:r w:rsidRPr="00531875">
          <w:rPr>
            <w:rStyle w:val="Hyperlink"/>
            <w:noProof/>
          </w:rPr>
          <w:t>1.</w:t>
        </w:r>
        <w:r>
          <w:rPr>
            <w:rFonts w:asciiTheme="minorHAnsi" w:eastAsiaTheme="minorEastAsia" w:hAnsiTheme="minorHAnsi"/>
            <w:b w:val="0"/>
            <w:noProof/>
            <w:sz w:val="22"/>
            <w:lang w:eastAsia="en-IE"/>
          </w:rPr>
          <w:tab/>
        </w:r>
        <w:r w:rsidRPr="00531875">
          <w:rPr>
            <w:rStyle w:val="Hyperlink"/>
            <w:noProof/>
          </w:rPr>
          <w:t>General</w:t>
        </w:r>
        <w:r>
          <w:rPr>
            <w:noProof/>
            <w:webHidden/>
          </w:rPr>
          <w:tab/>
        </w:r>
        <w:r>
          <w:rPr>
            <w:noProof/>
            <w:webHidden/>
          </w:rPr>
          <w:fldChar w:fldCharType="begin"/>
        </w:r>
        <w:r>
          <w:rPr>
            <w:noProof/>
            <w:webHidden/>
          </w:rPr>
          <w:instrText xml:space="preserve"> PAGEREF _Toc48652833 \h </w:instrText>
        </w:r>
      </w:ins>
      <w:r>
        <w:rPr>
          <w:noProof/>
          <w:webHidden/>
        </w:rPr>
      </w:r>
      <w:r>
        <w:rPr>
          <w:noProof/>
          <w:webHidden/>
        </w:rPr>
        <w:fldChar w:fldCharType="separate"/>
      </w:r>
      <w:ins w:id="92" w:author="Nico Brits" w:date="2020-11-04T14:53:00Z">
        <w:r w:rsidR="00B54397">
          <w:rPr>
            <w:noProof/>
            <w:webHidden/>
          </w:rPr>
          <w:t>4</w:t>
        </w:r>
      </w:ins>
      <w:ins w:id="93" w:author="Reception" w:date="2020-08-18T14:20:00Z">
        <w:r>
          <w:rPr>
            <w:noProof/>
            <w:webHidden/>
          </w:rPr>
          <w:fldChar w:fldCharType="end"/>
        </w:r>
        <w:r w:rsidRPr="00531875">
          <w:rPr>
            <w:rStyle w:val="Hyperlink"/>
            <w:noProof/>
          </w:rPr>
          <w:fldChar w:fldCharType="end"/>
        </w:r>
      </w:ins>
    </w:p>
    <w:p w14:paraId="1D534C36" w14:textId="5434D053" w:rsidR="00F666CB" w:rsidRDefault="00F666CB">
      <w:pPr>
        <w:pStyle w:val="TOC2"/>
        <w:tabs>
          <w:tab w:val="left" w:pos="880"/>
          <w:tab w:val="right" w:leader="dot" w:pos="9402"/>
        </w:tabs>
        <w:rPr>
          <w:ins w:id="94" w:author="Reception" w:date="2020-08-18T14:20:00Z"/>
          <w:rFonts w:asciiTheme="minorHAnsi" w:eastAsiaTheme="minorEastAsia" w:hAnsiTheme="minorHAnsi"/>
          <w:noProof/>
          <w:sz w:val="22"/>
          <w:lang w:eastAsia="en-IE"/>
        </w:rPr>
      </w:pPr>
      <w:ins w:id="9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"_Toc48652834"</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hAnsi="Times New Roman" w:cs="Times New Roman"/>
            <w:noProof/>
          </w:rPr>
          <w:t>1.1.</w:t>
        </w:r>
        <w:r>
          <w:rPr>
            <w:rFonts w:asciiTheme="minorHAnsi" w:eastAsiaTheme="minorEastAsia" w:hAnsiTheme="minorHAnsi"/>
            <w:noProof/>
            <w:sz w:val="22"/>
            <w:lang w:eastAsia="en-IE"/>
          </w:rPr>
          <w:tab/>
        </w:r>
        <w:r w:rsidRPr="00531875">
          <w:rPr>
            <w:rStyle w:val="Hyperlink"/>
            <w:rFonts w:eastAsia="Times New Roman" w:hAnsi="Times New Roman" w:cs="Times New Roman"/>
            <w:noProof/>
          </w:rPr>
          <w:t>Summary</w:t>
        </w:r>
        <w:r>
          <w:rPr>
            <w:noProof/>
            <w:webHidden/>
          </w:rPr>
          <w:tab/>
        </w:r>
        <w:r>
          <w:rPr>
            <w:noProof/>
            <w:webHidden/>
          </w:rPr>
          <w:fldChar w:fldCharType="begin"/>
        </w:r>
        <w:r>
          <w:rPr>
            <w:noProof/>
            <w:webHidden/>
          </w:rPr>
          <w:instrText xml:space="preserve"> PAGEREF _Toc48652834 \h </w:instrText>
        </w:r>
      </w:ins>
      <w:r>
        <w:rPr>
          <w:noProof/>
          <w:webHidden/>
        </w:rPr>
      </w:r>
      <w:r>
        <w:rPr>
          <w:noProof/>
          <w:webHidden/>
        </w:rPr>
        <w:fldChar w:fldCharType="separate"/>
      </w:r>
      <w:ins w:id="96" w:author="Nico Brits" w:date="2020-11-04T14:53:00Z">
        <w:r w:rsidR="00B54397">
          <w:rPr>
            <w:noProof/>
            <w:webHidden/>
          </w:rPr>
          <w:t>4</w:t>
        </w:r>
      </w:ins>
      <w:ins w:id="97" w:author="Reception" w:date="2020-08-18T14:20:00Z">
        <w:r>
          <w:rPr>
            <w:noProof/>
            <w:webHidden/>
          </w:rPr>
          <w:fldChar w:fldCharType="end"/>
        </w:r>
        <w:r w:rsidRPr="00531875">
          <w:rPr>
            <w:rStyle w:val="Hyperlink"/>
            <w:noProof/>
          </w:rPr>
          <w:fldChar w:fldCharType="end"/>
        </w:r>
      </w:ins>
    </w:p>
    <w:p w14:paraId="1F9F74E2" w14:textId="00848856" w:rsidR="00F666CB" w:rsidRDefault="00F666CB">
      <w:pPr>
        <w:pStyle w:val="TOC2"/>
        <w:tabs>
          <w:tab w:val="left" w:pos="880"/>
          <w:tab w:val="right" w:leader="dot" w:pos="9402"/>
        </w:tabs>
        <w:rPr>
          <w:ins w:id="98" w:author="Reception" w:date="2020-08-18T14:20:00Z"/>
          <w:rFonts w:asciiTheme="minorHAnsi" w:eastAsiaTheme="minorEastAsia" w:hAnsiTheme="minorHAnsi"/>
          <w:noProof/>
          <w:sz w:val="22"/>
          <w:lang w:eastAsia="en-IE"/>
        </w:rPr>
      </w:pPr>
      <w:ins w:id="9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"_Toc48652835"</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1.2.</w:t>
        </w:r>
        <w:r>
          <w:rPr>
            <w:rFonts w:asciiTheme="minorHAnsi" w:eastAsiaTheme="minorEastAsia" w:hAnsiTheme="minorHAnsi"/>
            <w:noProof/>
            <w:sz w:val="22"/>
            <w:lang w:eastAsia="en-IE"/>
          </w:rPr>
          <w:tab/>
        </w:r>
        <w:r w:rsidRPr="00531875">
          <w:rPr>
            <w:rStyle w:val="Hyperlink"/>
            <w:rFonts w:eastAsia="Times New Roman"/>
            <w:noProof/>
          </w:rPr>
          <w:t>Definitions</w:t>
        </w:r>
        <w:r>
          <w:rPr>
            <w:noProof/>
            <w:webHidden/>
          </w:rPr>
          <w:tab/>
        </w:r>
        <w:r>
          <w:rPr>
            <w:noProof/>
            <w:webHidden/>
          </w:rPr>
          <w:fldChar w:fldCharType="begin"/>
        </w:r>
        <w:r>
          <w:rPr>
            <w:noProof/>
            <w:webHidden/>
          </w:rPr>
          <w:instrText xml:space="preserve"> PAGEREF _Toc48652835 \h </w:instrText>
        </w:r>
      </w:ins>
      <w:r>
        <w:rPr>
          <w:noProof/>
          <w:webHidden/>
        </w:rPr>
      </w:r>
      <w:r>
        <w:rPr>
          <w:noProof/>
          <w:webHidden/>
        </w:rPr>
        <w:fldChar w:fldCharType="separate"/>
      </w:r>
      <w:ins w:id="100" w:author="Nico Brits" w:date="2020-11-04T14:53:00Z">
        <w:r w:rsidR="00B54397">
          <w:rPr>
            <w:noProof/>
            <w:webHidden/>
          </w:rPr>
          <w:t>4</w:t>
        </w:r>
      </w:ins>
      <w:ins w:id="101" w:author="Reception" w:date="2020-08-18T14:20:00Z">
        <w:r>
          <w:rPr>
            <w:noProof/>
            <w:webHidden/>
          </w:rPr>
          <w:fldChar w:fldCharType="end"/>
        </w:r>
        <w:r w:rsidRPr="00531875">
          <w:rPr>
            <w:rStyle w:val="Hyperlink"/>
            <w:noProof/>
          </w:rPr>
          <w:fldChar w:fldCharType="end"/>
        </w:r>
      </w:ins>
    </w:p>
    <w:p w14:paraId="4353BD98" w14:textId="77515479" w:rsidR="00F666CB" w:rsidRDefault="00F666CB">
      <w:pPr>
        <w:pStyle w:val="TOC2"/>
        <w:tabs>
          <w:tab w:val="left" w:pos="880"/>
          <w:tab w:val="right" w:leader="dot" w:pos="9402"/>
        </w:tabs>
        <w:rPr>
          <w:ins w:id="102" w:author="Reception" w:date="2020-08-18T14:20:00Z"/>
          <w:rFonts w:asciiTheme="minorHAnsi" w:eastAsiaTheme="minorEastAsia" w:hAnsiTheme="minorHAnsi"/>
          <w:noProof/>
          <w:sz w:val="22"/>
          <w:lang w:eastAsia="en-IE"/>
        </w:rPr>
      </w:pPr>
      <w:ins w:id="10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"_Toc48652836"</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1.3.</w:t>
        </w:r>
        <w:r>
          <w:rPr>
            <w:rFonts w:asciiTheme="minorHAnsi" w:eastAsiaTheme="minorEastAsia" w:hAnsiTheme="minorHAnsi"/>
            <w:noProof/>
            <w:sz w:val="22"/>
            <w:lang w:eastAsia="en-IE"/>
          </w:rPr>
          <w:tab/>
        </w:r>
        <w:r w:rsidRPr="00531875">
          <w:rPr>
            <w:rStyle w:val="Hyperlink"/>
            <w:rFonts w:eastAsia="Times New Roman"/>
            <w:noProof/>
          </w:rPr>
          <w:t>References</w:t>
        </w:r>
        <w:r>
          <w:rPr>
            <w:noProof/>
            <w:webHidden/>
          </w:rPr>
          <w:tab/>
        </w:r>
        <w:r>
          <w:rPr>
            <w:noProof/>
            <w:webHidden/>
          </w:rPr>
          <w:fldChar w:fldCharType="begin"/>
        </w:r>
        <w:r>
          <w:rPr>
            <w:noProof/>
            <w:webHidden/>
          </w:rPr>
          <w:instrText xml:space="preserve"> PAGEREF _Toc48652836 \h </w:instrText>
        </w:r>
      </w:ins>
      <w:r>
        <w:rPr>
          <w:noProof/>
          <w:webHidden/>
        </w:rPr>
      </w:r>
      <w:r>
        <w:rPr>
          <w:noProof/>
          <w:webHidden/>
        </w:rPr>
        <w:fldChar w:fldCharType="separate"/>
      </w:r>
      <w:ins w:id="104" w:author="Nico Brits" w:date="2020-11-04T14:53:00Z">
        <w:r w:rsidR="00B54397">
          <w:rPr>
            <w:noProof/>
            <w:webHidden/>
          </w:rPr>
          <w:t>4</w:t>
        </w:r>
      </w:ins>
      <w:ins w:id="105" w:author="Reception" w:date="2020-08-18T14:20:00Z">
        <w:r>
          <w:rPr>
            <w:noProof/>
            <w:webHidden/>
          </w:rPr>
          <w:fldChar w:fldCharType="end"/>
        </w:r>
        <w:r w:rsidRPr="00531875">
          <w:rPr>
            <w:rStyle w:val="Hyperlink"/>
            <w:noProof/>
          </w:rPr>
          <w:fldChar w:fldCharType="end"/>
        </w:r>
      </w:ins>
    </w:p>
    <w:p w14:paraId="7E9D5299" w14:textId="77C9619B" w:rsidR="00F666CB" w:rsidRDefault="00F666CB">
      <w:pPr>
        <w:pStyle w:val="TOC2"/>
        <w:tabs>
          <w:tab w:val="left" w:pos="880"/>
          <w:tab w:val="right" w:leader="dot" w:pos="9402"/>
        </w:tabs>
        <w:rPr>
          <w:ins w:id="106" w:author="Reception" w:date="2020-08-18T14:20:00Z"/>
          <w:rFonts w:asciiTheme="minorHAnsi" w:eastAsiaTheme="minorEastAsia" w:hAnsiTheme="minorHAnsi"/>
          <w:noProof/>
          <w:sz w:val="22"/>
          <w:lang w:eastAsia="en-IE"/>
        </w:rPr>
      </w:pPr>
      <w:ins w:id="10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"_Toc48652837"</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1.4.</w:t>
        </w:r>
        <w:r>
          <w:rPr>
            <w:rFonts w:asciiTheme="minorHAnsi" w:eastAsiaTheme="minorEastAsia" w:hAnsiTheme="minorHAnsi"/>
            <w:noProof/>
            <w:sz w:val="22"/>
            <w:lang w:eastAsia="en-IE"/>
          </w:rPr>
          <w:tab/>
        </w:r>
        <w:r w:rsidRPr="00531875">
          <w:rPr>
            <w:rStyle w:val="Hyperlink"/>
            <w:rFonts w:eastAsia="Times New Roman"/>
            <w:noProof/>
          </w:rPr>
          <w:t>Submittal Documentation Requirements</w:t>
        </w:r>
        <w:r>
          <w:rPr>
            <w:noProof/>
            <w:webHidden/>
          </w:rPr>
          <w:tab/>
        </w:r>
        <w:r>
          <w:rPr>
            <w:noProof/>
            <w:webHidden/>
          </w:rPr>
          <w:fldChar w:fldCharType="begin"/>
        </w:r>
        <w:r>
          <w:rPr>
            <w:noProof/>
            <w:webHidden/>
          </w:rPr>
          <w:instrText xml:space="preserve"> PAGEREF _Toc48652837 \h </w:instrText>
        </w:r>
      </w:ins>
      <w:r>
        <w:rPr>
          <w:noProof/>
          <w:webHidden/>
        </w:rPr>
      </w:r>
      <w:r>
        <w:rPr>
          <w:noProof/>
          <w:webHidden/>
        </w:rPr>
        <w:fldChar w:fldCharType="separate"/>
      </w:r>
      <w:ins w:id="108" w:author="Nico Brits" w:date="2020-11-04T14:53:00Z">
        <w:r w:rsidR="00B54397">
          <w:rPr>
            <w:noProof/>
            <w:webHidden/>
          </w:rPr>
          <w:t>4</w:t>
        </w:r>
      </w:ins>
      <w:ins w:id="109" w:author="Reception" w:date="2020-08-18T14:20:00Z">
        <w:r>
          <w:rPr>
            <w:noProof/>
            <w:webHidden/>
          </w:rPr>
          <w:fldChar w:fldCharType="end"/>
        </w:r>
        <w:r w:rsidRPr="00531875">
          <w:rPr>
            <w:rStyle w:val="Hyperlink"/>
            <w:noProof/>
          </w:rPr>
          <w:fldChar w:fldCharType="end"/>
        </w:r>
      </w:ins>
    </w:p>
    <w:p w14:paraId="7476A460" w14:textId="71F5BF05" w:rsidR="00F666CB" w:rsidRDefault="00F666CB">
      <w:pPr>
        <w:pStyle w:val="TOC2"/>
        <w:tabs>
          <w:tab w:val="left" w:pos="880"/>
          <w:tab w:val="right" w:leader="dot" w:pos="9402"/>
        </w:tabs>
        <w:rPr>
          <w:ins w:id="110" w:author="Reception" w:date="2020-08-18T14:20:00Z"/>
          <w:rFonts w:asciiTheme="minorHAnsi" w:eastAsiaTheme="minorEastAsia" w:hAnsiTheme="minorHAnsi"/>
          <w:noProof/>
          <w:sz w:val="22"/>
          <w:lang w:eastAsia="en-IE"/>
        </w:rPr>
      </w:pPr>
      <w:ins w:id="11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"_Toc48652838"</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1.5.</w:t>
        </w:r>
        <w:r>
          <w:rPr>
            <w:rFonts w:asciiTheme="minorHAnsi" w:eastAsiaTheme="minorEastAsia" w:hAnsiTheme="minorHAnsi"/>
            <w:noProof/>
            <w:sz w:val="22"/>
            <w:lang w:eastAsia="en-IE"/>
          </w:rPr>
          <w:tab/>
        </w:r>
        <w:r w:rsidRPr="00531875">
          <w:rPr>
            <w:rStyle w:val="Hyperlink"/>
            <w:rFonts w:eastAsia="Times New Roman"/>
            <w:noProof/>
          </w:rPr>
          <w:t>Submittals</w:t>
        </w:r>
        <w:r>
          <w:rPr>
            <w:noProof/>
            <w:webHidden/>
          </w:rPr>
          <w:tab/>
        </w:r>
        <w:r>
          <w:rPr>
            <w:noProof/>
            <w:webHidden/>
          </w:rPr>
          <w:fldChar w:fldCharType="begin"/>
        </w:r>
        <w:r>
          <w:rPr>
            <w:noProof/>
            <w:webHidden/>
          </w:rPr>
          <w:instrText xml:space="preserve"> PAGEREF _Toc48652838 \h </w:instrText>
        </w:r>
      </w:ins>
      <w:r>
        <w:rPr>
          <w:noProof/>
          <w:webHidden/>
        </w:rPr>
      </w:r>
      <w:r>
        <w:rPr>
          <w:noProof/>
          <w:webHidden/>
        </w:rPr>
        <w:fldChar w:fldCharType="separate"/>
      </w:r>
      <w:ins w:id="112" w:author="Nico Brits" w:date="2020-11-04T14:53:00Z">
        <w:r w:rsidR="00B54397">
          <w:rPr>
            <w:noProof/>
            <w:webHidden/>
          </w:rPr>
          <w:t>4</w:t>
        </w:r>
      </w:ins>
      <w:ins w:id="113" w:author="Reception" w:date="2020-08-18T14:20:00Z">
        <w:r>
          <w:rPr>
            <w:noProof/>
            <w:webHidden/>
          </w:rPr>
          <w:fldChar w:fldCharType="end"/>
        </w:r>
        <w:r w:rsidRPr="00531875">
          <w:rPr>
            <w:rStyle w:val="Hyperlink"/>
            <w:noProof/>
          </w:rPr>
          <w:fldChar w:fldCharType="end"/>
        </w:r>
      </w:ins>
    </w:p>
    <w:p w14:paraId="068CED31" w14:textId="60070538" w:rsidR="00F666CB" w:rsidRDefault="00F666CB">
      <w:pPr>
        <w:pStyle w:val="TOC2"/>
        <w:tabs>
          <w:tab w:val="left" w:pos="880"/>
          <w:tab w:val="right" w:leader="dot" w:pos="9402"/>
        </w:tabs>
        <w:rPr>
          <w:ins w:id="114" w:author="Reception" w:date="2020-08-18T14:20:00Z"/>
          <w:rFonts w:asciiTheme="minorHAnsi" w:eastAsiaTheme="minorEastAsia" w:hAnsiTheme="minorHAnsi"/>
          <w:noProof/>
          <w:sz w:val="22"/>
          <w:lang w:eastAsia="en-IE"/>
        </w:rPr>
      </w:pPr>
      <w:ins w:id="11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"_Toc48652839"</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1.6.</w:t>
        </w:r>
        <w:r>
          <w:rPr>
            <w:rFonts w:asciiTheme="minorHAnsi" w:eastAsiaTheme="minorEastAsia" w:hAnsiTheme="minorHAnsi"/>
            <w:noProof/>
            <w:sz w:val="22"/>
            <w:lang w:eastAsia="en-IE"/>
          </w:rPr>
          <w:tab/>
        </w:r>
        <w:r w:rsidRPr="00531875">
          <w:rPr>
            <w:rStyle w:val="Hyperlink"/>
            <w:rFonts w:eastAsia="Times New Roman"/>
            <w:noProof/>
          </w:rPr>
          <w:t>Site Conditions</w:t>
        </w:r>
        <w:r>
          <w:rPr>
            <w:noProof/>
            <w:webHidden/>
          </w:rPr>
          <w:tab/>
        </w:r>
        <w:r>
          <w:rPr>
            <w:noProof/>
            <w:webHidden/>
          </w:rPr>
          <w:fldChar w:fldCharType="begin"/>
        </w:r>
        <w:r>
          <w:rPr>
            <w:noProof/>
            <w:webHidden/>
          </w:rPr>
          <w:instrText xml:space="preserve"> PAGEREF _Toc48652839 \h </w:instrText>
        </w:r>
      </w:ins>
      <w:r>
        <w:rPr>
          <w:noProof/>
          <w:webHidden/>
        </w:rPr>
      </w:r>
      <w:r>
        <w:rPr>
          <w:noProof/>
          <w:webHidden/>
        </w:rPr>
        <w:fldChar w:fldCharType="separate"/>
      </w:r>
      <w:ins w:id="116" w:author="Nico Brits" w:date="2020-11-04T14:53:00Z">
        <w:r w:rsidR="00B54397">
          <w:rPr>
            <w:noProof/>
            <w:webHidden/>
          </w:rPr>
          <w:t>5</w:t>
        </w:r>
      </w:ins>
      <w:ins w:id="117" w:author="Reception" w:date="2020-08-18T14:20:00Z">
        <w:r>
          <w:rPr>
            <w:noProof/>
            <w:webHidden/>
          </w:rPr>
          <w:fldChar w:fldCharType="end"/>
        </w:r>
        <w:r w:rsidRPr="00531875">
          <w:rPr>
            <w:rStyle w:val="Hyperlink"/>
            <w:noProof/>
          </w:rPr>
          <w:fldChar w:fldCharType="end"/>
        </w:r>
      </w:ins>
    </w:p>
    <w:p w14:paraId="67741D15" w14:textId="68BD4989" w:rsidR="00F666CB" w:rsidRDefault="00F666CB">
      <w:pPr>
        <w:pStyle w:val="TOC2"/>
        <w:tabs>
          <w:tab w:val="left" w:pos="880"/>
          <w:tab w:val="right" w:leader="dot" w:pos="9402"/>
        </w:tabs>
        <w:rPr>
          <w:ins w:id="118" w:author="Reception" w:date="2020-08-18T14:20:00Z"/>
          <w:rFonts w:asciiTheme="minorHAnsi" w:eastAsiaTheme="minorEastAsia" w:hAnsiTheme="minorHAnsi"/>
          <w:noProof/>
          <w:sz w:val="22"/>
          <w:lang w:eastAsia="en-IE"/>
        </w:rPr>
      </w:pPr>
      <w:ins w:id="11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"_Toc48652840"</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1.7.</w:t>
        </w:r>
        <w:r>
          <w:rPr>
            <w:rFonts w:asciiTheme="minorHAnsi" w:eastAsiaTheme="minorEastAsia" w:hAnsiTheme="minorHAnsi"/>
            <w:noProof/>
            <w:sz w:val="22"/>
            <w:lang w:eastAsia="en-IE"/>
          </w:rPr>
          <w:tab/>
        </w:r>
        <w:r w:rsidRPr="00531875">
          <w:rPr>
            <w:rStyle w:val="Hyperlink"/>
            <w:rFonts w:eastAsia="Times New Roman"/>
            <w:noProof/>
          </w:rPr>
          <w:t>Quality Assurance</w:t>
        </w:r>
        <w:r>
          <w:rPr>
            <w:noProof/>
            <w:webHidden/>
          </w:rPr>
          <w:tab/>
        </w:r>
        <w:r>
          <w:rPr>
            <w:noProof/>
            <w:webHidden/>
          </w:rPr>
          <w:fldChar w:fldCharType="begin"/>
        </w:r>
        <w:r>
          <w:rPr>
            <w:noProof/>
            <w:webHidden/>
          </w:rPr>
          <w:instrText xml:space="preserve"> PAGEREF _Toc48652840 \h </w:instrText>
        </w:r>
      </w:ins>
      <w:r>
        <w:rPr>
          <w:noProof/>
          <w:webHidden/>
        </w:rPr>
      </w:r>
      <w:r>
        <w:rPr>
          <w:noProof/>
          <w:webHidden/>
        </w:rPr>
        <w:fldChar w:fldCharType="separate"/>
      </w:r>
      <w:ins w:id="120" w:author="Nico Brits" w:date="2020-11-04T14:53:00Z">
        <w:r w:rsidR="00B54397">
          <w:rPr>
            <w:noProof/>
            <w:webHidden/>
          </w:rPr>
          <w:t>5</w:t>
        </w:r>
      </w:ins>
      <w:ins w:id="121" w:author="Reception" w:date="2020-08-18T14:20:00Z">
        <w:r>
          <w:rPr>
            <w:noProof/>
            <w:webHidden/>
          </w:rPr>
          <w:fldChar w:fldCharType="end"/>
        </w:r>
        <w:r w:rsidRPr="00531875">
          <w:rPr>
            <w:rStyle w:val="Hyperlink"/>
            <w:noProof/>
          </w:rPr>
          <w:fldChar w:fldCharType="end"/>
        </w:r>
      </w:ins>
    </w:p>
    <w:p w14:paraId="6C8C95E1" w14:textId="61F64940" w:rsidR="00F666CB" w:rsidRDefault="00F666CB">
      <w:pPr>
        <w:pStyle w:val="TOC2"/>
        <w:tabs>
          <w:tab w:val="left" w:pos="880"/>
          <w:tab w:val="right" w:leader="dot" w:pos="9402"/>
        </w:tabs>
        <w:rPr>
          <w:ins w:id="122" w:author="Reception" w:date="2020-08-18T14:20:00Z"/>
          <w:rFonts w:asciiTheme="minorHAnsi" w:eastAsiaTheme="minorEastAsia" w:hAnsiTheme="minorHAnsi"/>
          <w:noProof/>
          <w:sz w:val="22"/>
          <w:lang w:eastAsia="en-IE"/>
        </w:rPr>
      </w:pPr>
      <w:ins w:id="12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"_Toc48652841"</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1.8.</w:t>
        </w:r>
        <w:r>
          <w:rPr>
            <w:rFonts w:asciiTheme="minorHAnsi" w:eastAsiaTheme="minorEastAsia" w:hAnsiTheme="minorHAnsi"/>
            <w:noProof/>
            <w:sz w:val="22"/>
            <w:lang w:eastAsia="en-IE"/>
          </w:rPr>
          <w:tab/>
        </w:r>
        <w:r w:rsidRPr="00531875">
          <w:rPr>
            <w:rStyle w:val="Hyperlink"/>
            <w:rFonts w:eastAsia="Times New Roman"/>
            <w:noProof/>
          </w:rPr>
          <w:t>Delivery, Storage and Handling</w:t>
        </w:r>
        <w:r>
          <w:rPr>
            <w:noProof/>
            <w:webHidden/>
          </w:rPr>
          <w:tab/>
        </w:r>
        <w:r>
          <w:rPr>
            <w:noProof/>
            <w:webHidden/>
          </w:rPr>
          <w:fldChar w:fldCharType="begin"/>
        </w:r>
        <w:r>
          <w:rPr>
            <w:noProof/>
            <w:webHidden/>
          </w:rPr>
          <w:instrText xml:space="preserve"> PAGEREF _Toc48652841 \h </w:instrText>
        </w:r>
      </w:ins>
      <w:r>
        <w:rPr>
          <w:noProof/>
          <w:webHidden/>
        </w:rPr>
      </w:r>
      <w:r>
        <w:rPr>
          <w:noProof/>
          <w:webHidden/>
        </w:rPr>
        <w:fldChar w:fldCharType="separate"/>
      </w:r>
      <w:ins w:id="124" w:author="Nico Brits" w:date="2020-11-04T14:53:00Z">
        <w:r w:rsidR="00B54397">
          <w:rPr>
            <w:noProof/>
            <w:webHidden/>
          </w:rPr>
          <w:t>5</w:t>
        </w:r>
      </w:ins>
      <w:ins w:id="125" w:author="Reception" w:date="2020-08-18T14:20:00Z">
        <w:r>
          <w:rPr>
            <w:noProof/>
            <w:webHidden/>
          </w:rPr>
          <w:fldChar w:fldCharType="end"/>
        </w:r>
        <w:r w:rsidRPr="00531875">
          <w:rPr>
            <w:rStyle w:val="Hyperlink"/>
            <w:noProof/>
          </w:rPr>
          <w:fldChar w:fldCharType="end"/>
        </w:r>
      </w:ins>
    </w:p>
    <w:p w14:paraId="685EBE1D" w14:textId="7D8F1306" w:rsidR="00F666CB" w:rsidRDefault="00F666CB">
      <w:pPr>
        <w:pStyle w:val="TOC2"/>
        <w:tabs>
          <w:tab w:val="left" w:pos="880"/>
          <w:tab w:val="right" w:leader="dot" w:pos="9402"/>
        </w:tabs>
        <w:rPr>
          <w:ins w:id="126" w:author="Reception" w:date="2020-08-18T14:20:00Z"/>
          <w:rFonts w:asciiTheme="minorHAnsi" w:eastAsiaTheme="minorEastAsia" w:hAnsiTheme="minorHAnsi"/>
          <w:noProof/>
          <w:sz w:val="22"/>
          <w:lang w:eastAsia="en-IE"/>
        </w:rPr>
      </w:pPr>
      <w:ins w:id="12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"_Toc48652842"</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1.9.</w:t>
        </w:r>
        <w:r>
          <w:rPr>
            <w:rFonts w:asciiTheme="minorHAnsi" w:eastAsiaTheme="minorEastAsia" w:hAnsiTheme="minorHAnsi"/>
            <w:noProof/>
            <w:sz w:val="22"/>
            <w:lang w:eastAsia="en-IE"/>
          </w:rPr>
          <w:tab/>
        </w:r>
        <w:r w:rsidRPr="00531875">
          <w:rPr>
            <w:rStyle w:val="Hyperlink"/>
            <w:rFonts w:eastAsia="Times New Roman"/>
            <w:noProof/>
          </w:rPr>
          <w:t>Warranty</w:t>
        </w:r>
        <w:r>
          <w:rPr>
            <w:noProof/>
            <w:webHidden/>
          </w:rPr>
          <w:tab/>
        </w:r>
        <w:r>
          <w:rPr>
            <w:noProof/>
            <w:webHidden/>
          </w:rPr>
          <w:fldChar w:fldCharType="begin"/>
        </w:r>
        <w:r>
          <w:rPr>
            <w:noProof/>
            <w:webHidden/>
          </w:rPr>
          <w:instrText xml:space="preserve"> PAGEREF _Toc48652842 \h </w:instrText>
        </w:r>
      </w:ins>
      <w:r>
        <w:rPr>
          <w:noProof/>
          <w:webHidden/>
        </w:rPr>
      </w:r>
      <w:r>
        <w:rPr>
          <w:noProof/>
          <w:webHidden/>
        </w:rPr>
        <w:fldChar w:fldCharType="separate"/>
      </w:r>
      <w:ins w:id="128" w:author="Nico Brits" w:date="2020-11-04T14:53:00Z">
        <w:r w:rsidR="00B54397">
          <w:rPr>
            <w:noProof/>
            <w:webHidden/>
          </w:rPr>
          <w:t>5</w:t>
        </w:r>
      </w:ins>
      <w:ins w:id="129" w:author="Reception" w:date="2020-08-18T14:20:00Z">
        <w:r>
          <w:rPr>
            <w:noProof/>
            <w:webHidden/>
          </w:rPr>
          <w:fldChar w:fldCharType="end"/>
        </w:r>
        <w:r w:rsidRPr="00531875">
          <w:rPr>
            <w:rStyle w:val="Hyperlink"/>
            <w:noProof/>
          </w:rPr>
          <w:fldChar w:fldCharType="end"/>
        </w:r>
      </w:ins>
    </w:p>
    <w:p w14:paraId="15B05599" w14:textId="5FF159A5" w:rsidR="00F666CB" w:rsidRDefault="00F666CB">
      <w:pPr>
        <w:pStyle w:val="TOC2"/>
        <w:tabs>
          <w:tab w:val="left" w:pos="880"/>
          <w:tab w:val="right" w:leader="dot" w:pos="9402"/>
        </w:tabs>
        <w:rPr>
          <w:ins w:id="130" w:author="Reception" w:date="2020-08-18T14:20:00Z"/>
          <w:rFonts w:asciiTheme="minorHAnsi" w:eastAsiaTheme="minorEastAsia" w:hAnsiTheme="minorHAnsi"/>
          <w:noProof/>
          <w:sz w:val="22"/>
          <w:lang w:eastAsia="en-IE"/>
        </w:rPr>
      </w:pPr>
      <w:ins w:id="13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"_Toc48652843"</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1.10.</w:t>
        </w:r>
        <w:r>
          <w:rPr>
            <w:rFonts w:asciiTheme="minorHAnsi" w:eastAsiaTheme="minorEastAsia" w:hAnsiTheme="minorHAnsi"/>
            <w:noProof/>
            <w:sz w:val="22"/>
            <w:lang w:eastAsia="en-IE"/>
          </w:rPr>
          <w:tab/>
        </w:r>
        <w:r w:rsidRPr="00531875">
          <w:rPr>
            <w:rStyle w:val="Hyperlink"/>
            <w:rFonts w:eastAsia="Times New Roman"/>
            <w:noProof/>
          </w:rPr>
          <w:t>Extra Materials (Not required)</w:t>
        </w:r>
        <w:r>
          <w:rPr>
            <w:noProof/>
            <w:webHidden/>
          </w:rPr>
          <w:tab/>
        </w:r>
        <w:r>
          <w:rPr>
            <w:noProof/>
            <w:webHidden/>
          </w:rPr>
          <w:fldChar w:fldCharType="begin"/>
        </w:r>
        <w:r>
          <w:rPr>
            <w:noProof/>
            <w:webHidden/>
          </w:rPr>
          <w:instrText xml:space="preserve"> PAGEREF _Toc48652843 \h </w:instrText>
        </w:r>
      </w:ins>
      <w:r>
        <w:rPr>
          <w:noProof/>
          <w:webHidden/>
        </w:rPr>
      </w:r>
      <w:r>
        <w:rPr>
          <w:noProof/>
          <w:webHidden/>
        </w:rPr>
        <w:fldChar w:fldCharType="separate"/>
      </w:r>
      <w:ins w:id="132" w:author="Nico Brits" w:date="2020-11-04T14:53:00Z">
        <w:r w:rsidR="00B54397">
          <w:rPr>
            <w:noProof/>
            <w:webHidden/>
          </w:rPr>
          <w:t>5</w:t>
        </w:r>
      </w:ins>
      <w:ins w:id="133" w:author="Reception" w:date="2020-08-18T14:20:00Z">
        <w:r>
          <w:rPr>
            <w:noProof/>
            <w:webHidden/>
          </w:rPr>
          <w:fldChar w:fldCharType="end"/>
        </w:r>
        <w:r w:rsidRPr="00531875">
          <w:rPr>
            <w:rStyle w:val="Hyperlink"/>
            <w:noProof/>
          </w:rPr>
          <w:fldChar w:fldCharType="end"/>
        </w:r>
      </w:ins>
    </w:p>
    <w:p w14:paraId="28D09A1D" w14:textId="76CE4734" w:rsidR="00F666CB" w:rsidRDefault="00F666CB">
      <w:pPr>
        <w:pStyle w:val="TOC2"/>
        <w:tabs>
          <w:tab w:val="left" w:pos="880"/>
          <w:tab w:val="right" w:leader="dot" w:pos="9402"/>
        </w:tabs>
        <w:rPr>
          <w:ins w:id="134" w:author="Reception" w:date="2020-08-18T14:20:00Z"/>
          <w:rFonts w:asciiTheme="minorHAnsi" w:eastAsiaTheme="minorEastAsia" w:hAnsiTheme="minorHAnsi"/>
          <w:noProof/>
          <w:sz w:val="22"/>
          <w:lang w:eastAsia="en-IE"/>
        </w:rPr>
      </w:pPr>
      <w:ins w:id="13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"_Toc48652844"</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1.11.</w:t>
        </w:r>
        <w:r>
          <w:rPr>
            <w:rFonts w:asciiTheme="minorHAnsi" w:eastAsiaTheme="minorEastAsia" w:hAnsiTheme="minorHAnsi"/>
            <w:noProof/>
            <w:sz w:val="22"/>
            <w:lang w:eastAsia="en-IE"/>
          </w:rPr>
          <w:tab/>
        </w:r>
        <w:r w:rsidRPr="00531875">
          <w:rPr>
            <w:rStyle w:val="Hyperlink"/>
            <w:rFonts w:eastAsia="Times New Roman"/>
            <w:noProof/>
          </w:rPr>
          <w:t>Coordination</w:t>
        </w:r>
        <w:r>
          <w:rPr>
            <w:noProof/>
            <w:webHidden/>
          </w:rPr>
          <w:tab/>
        </w:r>
        <w:r>
          <w:rPr>
            <w:noProof/>
            <w:webHidden/>
          </w:rPr>
          <w:fldChar w:fldCharType="begin"/>
        </w:r>
        <w:r>
          <w:rPr>
            <w:noProof/>
            <w:webHidden/>
          </w:rPr>
          <w:instrText xml:space="preserve"> PAGEREF _Toc48652844 \h </w:instrText>
        </w:r>
      </w:ins>
      <w:r>
        <w:rPr>
          <w:noProof/>
          <w:webHidden/>
        </w:rPr>
      </w:r>
      <w:r>
        <w:rPr>
          <w:noProof/>
          <w:webHidden/>
        </w:rPr>
        <w:fldChar w:fldCharType="separate"/>
      </w:r>
      <w:ins w:id="136" w:author="Nico Brits" w:date="2020-11-04T14:53:00Z">
        <w:r w:rsidR="00B54397">
          <w:rPr>
            <w:noProof/>
            <w:webHidden/>
          </w:rPr>
          <w:t>5</w:t>
        </w:r>
      </w:ins>
      <w:ins w:id="137" w:author="Reception" w:date="2020-08-18T14:20:00Z">
        <w:r>
          <w:rPr>
            <w:noProof/>
            <w:webHidden/>
          </w:rPr>
          <w:fldChar w:fldCharType="end"/>
        </w:r>
        <w:r w:rsidRPr="00531875">
          <w:rPr>
            <w:rStyle w:val="Hyperlink"/>
            <w:noProof/>
          </w:rPr>
          <w:fldChar w:fldCharType="end"/>
        </w:r>
      </w:ins>
    </w:p>
    <w:p w14:paraId="65B5019B" w14:textId="11B0F906" w:rsidR="00F666CB" w:rsidRDefault="00F666CB">
      <w:pPr>
        <w:pStyle w:val="TOC1"/>
        <w:tabs>
          <w:tab w:val="left" w:pos="660"/>
          <w:tab w:val="right" w:leader="dot" w:pos="9402"/>
        </w:tabs>
        <w:rPr>
          <w:ins w:id="138" w:author="Reception" w:date="2020-08-18T14:20:00Z"/>
          <w:rFonts w:asciiTheme="minorHAnsi" w:eastAsiaTheme="minorEastAsia" w:hAnsiTheme="minorHAnsi"/>
          <w:b w:val="0"/>
          <w:noProof/>
          <w:sz w:val="22"/>
          <w:lang w:eastAsia="en-IE"/>
        </w:rPr>
      </w:pPr>
      <w:ins w:id="13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"_Toc48652845"</w:instrText>
        </w:r>
        <w:r w:rsidRPr="00531875">
          <w:rPr>
            <w:rStyle w:val="Hyperlink"/>
            <w:noProof/>
          </w:rPr>
          <w:instrText xml:space="preserve"> </w:instrText>
        </w:r>
        <w:r w:rsidRPr="00531875">
          <w:rPr>
            <w:rStyle w:val="Hyperlink"/>
            <w:noProof/>
          </w:rPr>
          <w:fldChar w:fldCharType="separate"/>
        </w:r>
        <w:r w:rsidRPr="00531875">
          <w:rPr>
            <w:rStyle w:val="Hyperlink"/>
            <w:noProof/>
          </w:rPr>
          <w:t>2.</w:t>
        </w:r>
        <w:r>
          <w:rPr>
            <w:rFonts w:asciiTheme="minorHAnsi" w:eastAsiaTheme="minorEastAsia" w:hAnsiTheme="minorHAnsi"/>
            <w:b w:val="0"/>
            <w:noProof/>
            <w:sz w:val="22"/>
            <w:lang w:eastAsia="en-IE"/>
          </w:rPr>
          <w:tab/>
        </w:r>
        <w:r w:rsidRPr="00531875">
          <w:rPr>
            <w:rStyle w:val="Hyperlink"/>
            <w:noProof/>
          </w:rPr>
          <w:t>Products</w:t>
        </w:r>
        <w:r>
          <w:rPr>
            <w:noProof/>
            <w:webHidden/>
          </w:rPr>
          <w:tab/>
        </w:r>
        <w:r>
          <w:rPr>
            <w:noProof/>
            <w:webHidden/>
          </w:rPr>
          <w:fldChar w:fldCharType="begin"/>
        </w:r>
        <w:r>
          <w:rPr>
            <w:noProof/>
            <w:webHidden/>
          </w:rPr>
          <w:instrText xml:space="preserve"> PAGEREF _Toc48652845 \h </w:instrText>
        </w:r>
      </w:ins>
      <w:r>
        <w:rPr>
          <w:noProof/>
          <w:webHidden/>
        </w:rPr>
      </w:r>
      <w:r>
        <w:rPr>
          <w:noProof/>
          <w:webHidden/>
        </w:rPr>
        <w:fldChar w:fldCharType="separate"/>
      </w:r>
      <w:ins w:id="140" w:author="Nico Brits" w:date="2020-11-04T14:53:00Z">
        <w:r w:rsidR="00B54397">
          <w:rPr>
            <w:noProof/>
            <w:webHidden/>
          </w:rPr>
          <w:t>6</w:t>
        </w:r>
      </w:ins>
      <w:ins w:id="141" w:author="Reception" w:date="2020-08-18T14:20:00Z">
        <w:r>
          <w:rPr>
            <w:noProof/>
            <w:webHidden/>
          </w:rPr>
          <w:fldChar w:fldCharType="end"/>
        </w:r>
        <w:r w:rsidRPr="00531875">
          <w:rPr>
            <w:rStyle w:val="Hyperlink"/>
            <w:noProof/>
          </w:rPr>
          <w:fldChar w:fldCharType="end"/>
        </w:r>
      </w:ins>
    </w:p>
    <w:p w14:paraId="6C0B848D" w14:textId="461F3A01" w:rsidR="00F666CB" w:rsidRDefault="00F666CB">
      <w:pPr>
        <w:pStyle w:val="TOC2"/>
        <w:tabs>
          <w:tab w:val="left" w:pos="880"/>
          <w:tab w:val="right" w:leader="dot" w:pos="9402"/>
        </w:tabs>
        <w:rPr>
          <w:ins w:id="142" w:author="Reception" w:date="2020-08-18T14:20:00Z"/>
          <w:rFonts w:asciiTheme="minorHAnsi" w:eastAsiaTheme="minorEastAsia" w:hAnsiTheme="minorHAnsi"/>
          <w:noProof/>
          <w:sz w:val="22"/>
          <w:lang w:eastAsia="en-IE"/>
        </w:rPr>
      </w:pPr>
      <w:ins w:id="14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"_Toc48652846"</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hAnsi="Times New Roman" w:cs="Times New Roman"/>
            <w:noProof/>
          </w:rPr>
          <w:t>2.1.</w:t>
        </w:r>
        <w:r>
          <w:rPr>
            <w:rFonts w:asciiTheme="minorHAnsi" w:eastAsiaTheme="minorEastAsia" w:hAnsiTheme="minorHAnsi"/>
            <w:noProof/>
            <w:sz w:val="22"/>
            <w:lang w:eastAsia="en-IE"/>
          </w:rPr>
          <w:tab/>
        </w:r>
        <w:r w:rsidRPr="00531875">
          <w:rPr>
            <w:rStyle w:val="Hyperlink"/>
            <w:rFonts w:eastAsia="Times New Roman" w:hAnsi="Times New Roman" w:cs="Times New Roman"/>
            <w:noProof/>
          </w:rPr>
          <w:t>Conduit</w:t>
        </w:r>
        <w:r>
          <w:rPr>
            <w:noProof/>
            <w:webHidden/>
          </w:rPr>
          <w:tab/>
        </w:r>
        <w:r>
          <w:rPr>
            <w:noProof/>
            <w:webHidden/>
          </w:rPr>
          <w:fldChar w:fldCharType="begin"/>
        </w:r>
        <w:r>
          <w:rPr>
            <w:noProof/>
            <w:webHidden/>
          </w:rPr>
          <w:instrText xml:space="preserve"> PAGEREF _Toc48652846 \h </w:instrText>
        </w:r>
      </w:ins>
      <w:r>
        <w:rPr>
          <w:noProof/>
          <w:webHidden/>
        </w:rPr>
      </w:r>
      <w:r>
        <w:rPr>
          <w:noProof/>
          <w:webHidden/>
        </w:rPr>
        <w:fldChar w:fldCharType="separate"/>
      </w:r>
      <w:ins w:id="144" w:author="Nico Brits" w:date="2020-11-04T14:53:00Z">
        <w:r w:rsidR="00B54397">
          <w:rPr>
            <w:noProof/>
            <w:webHidden/>
          </w:rPr>
          <w:t>6</w:t>
        </w:r>
      </w:ins>
      <w:ins w:id="145" w:author="Reception" w:date="2020-08-18T14:20:00Z">
        <w:r>
          <w:rPr>
            <w:noProof/>
            <w:webHidden/>
          </w:rPr>
          <w:fldChar w:fldCharType="end"/>
        </w:r>
        <w:r w:rsidRPr="00531875">
          <w:rPr>
            <w:rStyle w:val="Hyperlink"/>
            <w:noProof/>
          </w:rPr>
          <w:fldChar w:fldCharType="end"/>
        </w:r>
      </w:ins>
    </w:p>
    <w:p w14:paraId="10E90EFC" w14:textId="4165EC91" w:rsidR="00F666CB" w:rsidRDefault="00F666CB">
      <w:pPr>
        <w:pStyle w:val="TOC2"/>
        <w:tabs>
          <w:tab w:val="left" w:pos="880"/>
          <w:tab w:val="right" w:leader="dot" w:pos="9402"/>
        </w:tabs>
        <w:rPr>
          <w:ins w:id="146" w:author="Reception" w:date="2020-08-18T14:20:00Z"/>
          <w:rFonts w:asciiTheme="minorHAnsi" w:eastAsiaTheme="minorEastAsia" w:hAnsiTheme="minorHAnsi"/>
          <w:noProof/>
          <w:sz w:val="22"/>
          <w:lang w:eastAsia="en-IE"/>
        </w:rPr>
      </w:pPr>
      <w:ins w:id="14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"_Toc48652847"</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2.2.</w:t>
        </w:r>
        <w:r>
          <w:rPr>
            <w:rFonts w:asciiTheme="minorHAnsi" w:eastAsiaTheme="minorEastAsia" w:hAnsiTheme="minorHAnsi"/>
            <w:noProof/>
            <w:sz w:val="22"/>
            <w:lang w:eastAsia="en-IE"/>
          </w:rPr>
          <w:tab/>
        </w:r>
        <w:r w:rsidRPr="00531875">
          <w:rPr>
            <w:rStyle w:val="Hyperlink"/>
            <w:rFonts w:eastAsia="Times New Roman"/>
            <w:noProof/>
          </w:rPr>
          <w:t>Non Metallic Ducts and Duct Accessories</w:t>
        </w:r>
        <w:r>
          <w:rPr>
            <w:noProof/>
            <w:webHidden/>
          </w:rPr>
          <w:tab/>
        </w:r>
        <w:r>
          <w:rPr>
            <w:noProof/>
            <w:webHidden/>
          </w:rPr>
          <w:fldChar w:fldCharType="begin"/>
        </w:r>
        <w:r>
          <w:rPr>
            <w:noProof/>
            <w:webHidden/>
          </w:rPr>
          <w:instrText xml:space="preserve"> PAGEREF _Toc48652847 \h </w:instrText>
        </w:r>
      </w:ins>
      <w:r>
        <w:rPr>
          <w:noProof/>
          <w:webHidden/>
        </w:rPr>
      </w:r>
      <w:r>
        <w:rPr>
          <w:noProof/>
          <w:webHidden/>
        </w:rPr>
        <w:fldChar w:fldCharType="separate"/>
      </w:r>
      <w:ins w:id="148" w:author="Nico Brits" w:date="2020-11-04T14:53:00Z">
        <w:r w:rsidR="00B54397">
          <w:rPr>
            <w:noProof/>
            <w:webHidden/>
          </w:rPr>
          <w:t>7</w:t>
        </w:r>
      </w:ins>
      <w:ins w:id="149" w:author="Reception" w:date="2020-08-18T14:20:00Z">
        <w:r>
          <w:rPr>
            <w:noProof/>
            <w:webHidden/>
          </w:rPr>
          <w:fldChar w:fldCharType="end"/>
        </w:r>
        <w:r w:rsidRPr="00531875">
          <w:rPr>
            <w:rStyle w:val="Hyperlink"/>
            <w:noProof/>
          </w:rPr>
          <w:fldChar w:fldCharType="end"/>
        </w:r>
      </w:ins>
    </w:p>
    <w:p w14:paraId="57F09377" w14:textId="47322F5F" w:rsidR="00F666CB" w:rsidRDefault="00F666CB">
      <w:pPr>
        <w:pStyle w:val="TOC2"/>
        <w:tabs>
          <w:tab w:val="left" w:pos="880"/>
          <w:tab w:val="right" w:leader="dot" w:pos="9402"/>
        </w:tabs>
        <w:rPr>
          <w:ins w:id="150" w:author="Reception" w:date="2020-08-18T14:20:00Z"/>
          <w:rFonts w:asciiTheme="minorHAnsi" w:eastAsiaTheme="minorEastAsia" w:hAnsiTheme="minorHAnsi"/>
          <w:noProof/>
          <w:sz w:val="22"/>
          <w:lang w:eastAsia="en-IE"/>
        </w:rPr>
      </w:pPr>
      <w:ins w:id="15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"_Toc48652848"</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2.3.</w:t>
        </w:r>
        <w:r>
          <w:rPr>
            <w:rFonts w:asciiTheme="minorHAnsi" w:eastAsiaTheme="minorEastAsia" w:hAnsiTheme="minorHAnsi"/>
            <w:noProof/>
            <w:sz w:val="22"/>
            <w:lang w:eastAsia="en-IE"/>
          </w:rPr>
          <w:tab/>
        </w:r>
        <w:r w:rsidRPr="00531875">
          <w:rPr>
            <w:rStyle w:val="Hyperlink"/>
            <w:rFonts w:eastAsia="Times New Roman"/>
            <w:noProof/>
          </w:rPr>
          <w:t>Precast Concrete Handholes and Boxes</w:t>
        </w:r>
        <w:r>
          <w:rPr>
            <w:noProof/>
            <w:webHidden/>
          </w:rPr>
          <w:tab/>
        </w:r>
        <w:r>
          <w:rPr>
            <w:noProof/>
            <w:webHidden/>
          </w:rPr>
          <w:fldChar w:fldCharType="begin"/>
        </w:r>
        <w:r>
          <w:rPr>
            <w:noProof/>
            <w:webHidden/>
          </w:rPr>
          <w:instrText xml:space="preserve"> PAGEREF _Toc48652848 \h </w:instrText>
        </w:r>
      </w:ins>
      <w:r>
        <w:rPr>
          <w:noProof/>
          <w:webHidden/>
        </w:rPr>
      </w:r>
      <w:r>
        <w:rPr>
          <w:noProof/>
          <w:webHidden/>
        </w:rPr>
        <w:fldChar w:fldCharType="separate"/>
      </w:r>
      <w:ins w:id="152" w:author="Nico Brits" w:date="2020-11-04T14:53:00Z">
        <w:r w:rsidR="00B54397">
          <w:rPr>
            <w:noProof/>
            <w:webHidden/>
          </w:rPr>
          <w:t>7</w:t>
        </w:r>
      </w:ins>
      <w:ins w:id="153" w:author="Reception" w:date="2020-08-18T14:20:00Z">
        <w:r>
          <w:rPr>
            <w:noProof/>
            <w:webHidden/>
          </w:rPr>
          <w:fldChar w:fldCharType="end"/>
        </w:r>
        <w:r w:rsidRPr="00531875">
          <w:rPr>
            <w:rStyle w:val="Hyperlink"/>
            <w:noProof/>
          </w:rPr>
          <w:fldChar w:fldCharType="end"/>
        </w:r>
      </w:ins>
    </w:p>
    <w:p w14:paraId="435625BB" w14:textId="7E5D6735" w:rsidR="00F666CB" w:rsidRDefault="00F666CB">
      <w:pPr>
        <w:pStyle w:val="TOC2"/>
        <w:tabs>
          <w:tab w:val="left" w:pos="880"/>
          <w:tab w:val="right" w:leader="dot" w:pos="9402"/>
        </w:tabs>
        <w:rPr>
          <w:ins w:id="154" w:author="Reception" w:date="2020-08-18T14:20:00Z"/>
          <w:rFonts w:asciiTheme="minorHAnsi" w:eastAsiaTheme="minorEastAsia" w:hAnsiTheme="minorHAnsi"/>
          <w:noProof/>
          <w:sz w:val="22"/>
          <w:lang w:eastAsia="en-IE"/>
        </w:rPr>
      </w:pPr>
      <w:ins w:id="15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"_Toc48652849"</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2.4.</w:t>
        </w:r>
        <w:r>
          <w:rPr>
            <w:rFonts w:asciiTheme="minorHAnsi" w:eastAsiaTheme="minorEastAsia" w:hAnsiTheme="minorHAnsi"/>
            <w:noProof/>
            <w:sz w:val="22"/>
            <w:lang w:eastAsia="en-IE"/>
          </w:rPr>
          <w:tab/>
        </w:r>
        <w:r w:rsidRPr="00531875">
          <w:rPr>
            <w:rStyle w:val="Hyperlink"/>
            <w:rFonts w:eastAsia="Times New Roman"/>
            <w:noProof/>
          </w:rPr>
          <w:t>Handholes and Boxes other than Precast Concrete</w:t>
        </w:r>
        <w:r>
          <w:rPr>
            <w:noProof/>
            <w:webHidden/>
          </w:rPr>
          <w:tab/>
        </w:r>
        <w:r>
          <w:rPr>
            <w:noProof/>
            <w:webHidden/>
          </w:rPr>
          <w:fldChar w:fldCharType="begin"/>
        </w:r>
        <w:r>
          <w:rPr>
            <w:noProof/>
            <w:webHidden/>
          </w:rPr>
          <w:instrText xml:space="preserve"> PAGEREF _Toc48652849 \h </w:instrText>
        </w:r>
      </w:ins>
      <w:r>
        <w:rPr>
          <w:noProof/>
          <w:webHidden/>
        </w:rPr>
      </w:r>
      <w:r>
        <w:rPr>
          <w:noProof/>
          <w:webHidden/>
        </w:rPr>
        <w:fldChar w:fldCharType="separate"/>
      </w:r>
      <w:ins w:id="156" w:author="Nico Brits" w:date="2020-11-04T14:53:00Z">
        <w:r w:rsidR="00B54397">
          <w:rPr>
            <w:noProof/>
            <w:webHidden/>
          </w:rPr>
          <w:t>8</w:t>
        </w:r>
      </w:ins>
      <w:ins w:id="157" w:author="Reception" w:date="2020-08-18T14:20:00Z">
        <w:r>
          <w:rPr>
            <w:noProof/>
            <w:webHidden/>
          </w:rPr>
          <w:fldChar w:fldCharType="end"/>
        </w:r>
        <w:r w:rsidRPr="00531875">
          <w:rPr>
            <w:rStyle w:val="Hyperlink"/>
            <w:noProof/>
          </w:rPr>
          <w:fldChar w:fldCharType="end"/>
        </w:r>
      </w:ins>
    </w:p>
    <w:p w14:paraId="5AF2472E" w14:textId="123FCD7F" w:rsidR="00F666CB" w:rsidRDefault="00F666CB">
      <w:pPr>
        <w:pStyle w:val="TOC2"/>
        <w:tabs>
          <w:tab w:val="left" w:pos="880"/>
          <w:tab w:val="right" w:leader="dot" w:pos="9402"/>
        </w:tabs>
        <w:rPr>
          <w:ins w:id="158" w:author="Reception" w:date="2020-08-18T14:20:00Z"/>
          <w:rFonts w:asciiTheme="minorHAnsi" w:eastAsiaTheme="minorEastAsia" w:hAnsiTheme="minorHAnsi"/>
          <w:noProof/>
          <w:sz w:val="22"/>
          <w:lang w:eastAsia="en-IE"/>
        </w:rPr>
      </w:pPr>
      <w:ins w:id="15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"_Toc48652850"</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2.5.</w:t>
        </w:r>
        <w:r>
          <w:rPr>
            <w:rFonts w:asciiTheme="minorHAnsi" w:eastAsiaTheme="minorEastAsia" w:hAnsiTheme="minorHAnsi"/>
            <w:noProof/>
            <w:sz w:val="22"/>
            <w:lang w:eastAsia="en-IE"/>
          </w:rPr>
          <w:tab/>
        </w:r>
        <w:r w:rsidRPr="00531875">
          <w:rPr>
            <w:rStyle w:val="Hyperlink"/>
            <w:rFonts w:eastAsia="Times New Roman"/>
            <w:noProof/>
          </w:rPr>
          <w:t>Precast Manholes</w:t>
        </w:r>
        <w:r>
          <w:rPr>
            <w:noProof/>
            <w:webHidden/>
          </w:rPr>
          <w:tab/>
        </w:r>
        <w:r>
          <w:rPr>
            <w:noProof/>
            <w:webHidden/>
          </w:rPr>
          <w:fldChar w:fldCharType="begin"/>
        </w:r>
        <w:r>
          <w:rPr>
            <w:noProof/>
            <w:webHidden/>
          </w:rPr>
          <w:instrText xml:space="preserve"> PAGEREF _Toc48652850 \h </w:instrText>
        </w:r>
      </w:ins>
      <w:r>
        <w:rPr>
          <w:noProof/>
          <w:webHidden/>
        </w:rPr>
      </w:r>
      <w:r>
        <w:rPr>
          <w:noProof/>
          <w:webHidden/>
        </w:rPr>
        <w:fldChar w:fldCharType="separate"/>
      </w:r>
      <w:ins w:id="160" w:author="Nico Brits" w:date="2020-11-04T14:53:00Z">
        <w:r w:rsidR="00B54397">
          <w:rPr>
            <w:noProof/>
            <w:webHidden/>
          </w:rPr>
          <w:t>8</w:t>
        </w:r>
      </w:ins>
      <w:ins w:id="161" w:author="Reception" w:date="2020-08-18T14:20:00Z">
        <w:r>
          <w:rPr>
            <w:noProof/>
            <w:webHidden/>
          </w:rPr>
          <w:fldChar w:fldCharType="end"/>
        </w:r>
        <w:r w:rsidRPr="00531875">
          <w:rPr>
            <w:rStyle w:val="Hyperlink"/>
            <w:noProof/>
          </w:rPr>
          <w:fldChar w:fldCharType="end"/>
        </w:r>
      </w:ins>
    </w:p>
    <w:p w14:paraId="1BA19E28" w14:textId="0DEF506D" w:rsidR="00F666CB" w:rsidRDefault="00F666CB">
      <w:pPr>
        <w:pStyle w:val="TOC2"/>
        <w:tabs>
          <w:tab w:val="left" w:pos="880"/>
          <w:tab w:val="right" w:leader="dot" w:pos="9402"/>
        </w:tabs>
        <w:rPr>
          <w:ins w:id="162" w:author="Reception" w:date="2020-08-18T14:20:00Z"/>
          <w:rFonts w:asciiTheme="minorHAnsi" w:eastAsiaTheme="minorEastAsia" w:hAnsiTheme="minorHAnsi"/>
          <w:noProof/>
          <w:sz w:val="22"/>
          <w:lang w:eastAsia="en-IE"/>
        </w:rPr>
      </w:pPr>
      <w:ins w:id="16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"_Toc48652851"</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2.6.</w:t>
        </w:r>
        <w:r>
          <w:rPr>
            <w:rFonts w:asciiTheme="minorHAnsi" w:eastAsiaTheme="minorEastAsia" w:hAnsiTheme="minorHAnsi"/>
            <w:noProof/>
            <w:sz w:val="22"/>
            <w:lang w:eastAsia="en-IE"/>
          </w:rPr>
          <w:tab/>
        </w:r>
        <w:r w:rsidRPr="00531875">
          <w:rPr>
            <w:rStyle w:val="Hyperlink"/>
            <w:rFonts w:eastAsia="Times New Roman"/>
            <w:noProof/>
          </w:rPr>
          <w:t>Utility Structure Accessories</w:t>
        </w:r>
        <w:r>
          <w:rPr>
            <w:noProof/>
            <w:webHidden/>
          </w:rPr>
          <w:tab/>
        </w:r>
        <w:r>
          <w:rPr>
            <w:noProof/>
            <w:webHidden/>
          </w:rPr>
          <w:fldChar w:fldCharType="begin"/>
        </w:r>
        <w:r>
          <w:rPr>
            <w:noProof/>
            <w:webHidden/>
          </w:rPr>
          <w:instrText xml:space="preserve"> PAGEREF _Toc48652851 \h </w:instrText>
        </w:r>
      </w:ins>
      <w:r>
        <w:rPr>
          <w:noProof/>
          <w:webHidden/>
        </w:rPr>
      </w:r>
      <w:r>
        <w:rPr>
          <w:noProof/>
          <w:webHidden/>
        </w:rPr>
        <w:fldChar w:fldCharType="separate"/>
      </w:r>
      <w:ins w:id="164" w:author="Nico Brits" w:date="2020-11-04T14:53:00Z">
        <w:r w:rsidR="00B54397">
          <w:rPr>
            <w:noProof/>
            <w:webHidden/>
          </w:rPr>
          <w:t>9</w:t>
        </w:r>
      </w:ins>
      <w:ins w:id="165" w:author="Reception" w:date="2020-08-18T14:20:00Z">
        <w:r>
          <w:rPr>
            <w:noProof/>
            <w:webHidden/>
          </w:rPr>
          <w:fldChar w:fldCharType="end"/>
        </w:r>
        <w:r w:rsidRPr="00531875">
          <w:rPr>
            <w:rStyle w:val="Hyperlink"/>
            <w:noProof/>
          </w:rPr>
          <w:fldChar w:fldCharType="end"/>
        </w:r>
      </w:ins>
    </w:p>
    <w:p w14:paraId="223D3455" w14:textId="11A8ADEF" w:rsidR="00F666CB" w:rsidRDefault="00F666CB">
      <w:pPr>
        <w:pStyle w:val="TOC2"/>
        <w:tabs>
          <w:tab w:val="left" w:pos="880"/>
          <w:tab w:val="right" w:leader="dot" w:pos="9402"/>
        </w:tabs>
        <w:rPr>
          <w:ins w:id="166" w:author="Reception" w:date="2020-08-18T14:20:00Z"/>
          <w:rFonts w:asciiTheme="minorHAnsi" w:eastAsiaTheme="minorEastAsia" w:hAnsiTheme="minorHAnsi"/>
          <w:noProof/>
          <w:sz w:val="22"/>
          <w:lang w:eastAsia="en-IE"/>
        </w:rPr>
      </w:pPr>
      <w:ins w:id="16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"_Toc48652852"</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2.7.</w:t>
        </w:r>
        <w:r>
          <w:rPr>
            <w:rFonts w:asciiTheme="minorHAnsi" w:eastAsiaTheme="minorEastAsia" w:hAnsiTheme="minorHAnsi"/>
            <w:noProof/>
            <w:sz w:val="22"/>
            <w:lang w:eastAsia="en-IE"/>
          </w:rPr>
          <w:tab/>
        </w:r>
        <w:r w:rsidRPr="00531875">
          <w:rPr>
            <w:rStyle w:val="Hyperlink"/>
            <w:rFonts w:eastAsia="Times New Roman"/>
            <w:noProof/>
          </w:rPr>
          <w:t>Concrete for Duct Bank Installation</w:t>
        </w:r>
        <w:r>
          <w:rPr>
            <w:noProof/>
            <w:webHidden/>
          </w:rPr>
          <w:tab/>
        </w:r>
        <w:r>
          <w:rPr>
            <w:noProof/>
            <w:webHidden/>
          </w:rPr>
          <w:fldChar w:fldCharType="begin"/>
        </w:r>
        <w:r>
          <w:rPr>
            <w:noProof/>
            <w:webHidden/>
          </w:rPr>
          <w:instrText xml:space="preserve"> PAGEREF _Toc48652852 \h </w:instrText>
        </w:r>
      </w:ins>
      <w:r>
        <w:rPr>
          <w:noProof/>
          <w:webHidden/>
        </w:rPr>
      </w:r>
      <w:r>
        <w:rPr>
          <w:noProof/>
          <w:webHidden/>
        </w:rPr>
        <w:fldChar w:fldCharType="separate"/>
      </w:r>
      <w:ins w:id="168" w:author="Nico Brits" w:date="2020-11-04T14:53:00Z">
        <w:r w:rsidR="00B54397">
          <w:rPr>
            <w:noProof/>
            <w:webHidden/>
          </w:rPr>
          <w:t>11</w:t>
        </w:r>
      </w:ins>
      <w:ins w:id="169" w:author="Reception" w:date="2020-08-18T14:20:00Z">
        <w:r>
          <w:rPr>
            <w:noProof/>
            <w:webHidden/>
          </w:rPr>
          <w:fldChar w:fldCharType="end"/>
        </w:r>
        <w:r w:rsidRPr="00531875">
          <w:rPr>
            <w:rStyle w:val="Hyperlink"/>
            <w:noProof/>
          </w:rPr>
          <w:fldChar w:fldCharType="end"/>
        </w:r>
      </w:ins>
    </w:p>
    <w:p w14:paraId="210D6584" w14:textId="26F7CA77" w:rsidR="00F666CB" w:rsidRDefault="00F666CB">
      <w:pPr>
        <w:pStyle w:val="TOC2"/>
        <w:tabs>
          <w:tab w:val="left" w:pos="880"/>
          <w:tab w:val="right" w:leader="dot" w:pos="9402"/>
        </w:tabs>
        <w:rPr>
          <w:ins w:id="170" w:author="Reception" w:date="2020-08-18T14:20:00Z"/>
          <w:rFonts w:asciiTheme="minorHAnsi" w:eastAsiaTheme="minorEastAsia" w:hAnsiTheme="minorHAnsi"/>
          <w:noProof/>
          <w:sz w:val="22"/>
          <w:lang w:eastAsia="en-IE"/>
        </w:rPr>
      </w:pPr>
      <w:ins w:id="17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"_Toc48652853"</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2.8.</w:t>
        </w:r>
        <w:r>
          <w:rPr>
            <w:rFonts w:asciiTheme="minorHAnsi" w:eastAsiaTheme="minorEastAsia" w:hAnsiTheme="minorHAnsi"/>
            <w:noProof/>
            <w:sz w:val="22"/>
            <w:lang w:eastAsia="en-IE"/>
          </w:rPr>
          <w:tab/>
        </w:r>
        <w:r w:rsidRPr="00531875">
          <w:rPr>
            <w:rStyle w:val="Hyperlink"/>
            <w:rFonts w:eastAsia="Times New Roman"/>
            <w:noProof/>
          </w:rPr>
          <w:t>Source Quality Control</w:t>
        </w:r>
        <w:r>
          <w:rPr>
            <w:noProof/>
            <w:webHidden/>
          </w:rPr>
          <w:tab/>
        </w:r>
        <w:r>
          <w:rPr>
            <w:noProof/>
            <w:webHidden/>
          </w:rPr>
          <w:fldChar w:fldCharType="begin"/>
        </w:r>
        <w:r>
          <w:rPr>
            <w:noProof/>
            <w:webHidden/>
          </w:rPr>
          <w:instrText xml:space="preserve"> PAGEREF _Toc48652853 \h </w:instrText>
        </w:r>
      </w:ins>
      <w:r>
        <w:rPr>
          <w:noProof/>
          <w:webHidden/>
        </w:rPr>
      </w:r>
      <w:r>
        <w:rPr>
          <w:noProof/>
          <w:webHidden/>
        </w:rPr>
        <w:fldChar w:fldCharType="separate"/>
      </w:r>
      <w:ins w:id="172" w:author="Nico Brits" w:date="2020-11-04T14:53:00Z">
        <w:r w:rsidR="00B54397">
          <w:rPr>
            <w:noProof/>
            <w:webHidden/>
          </w:rPr>
          <w:t>11</w:t>
        </w:r>
      </w:ins>
      <w:ins w:id="173" w:author="Reception" w:date="2020-08-18T14:20:00Z">
        <w:r>
          <w:rPr>
            <w:noProof/>
            <w:webHidden/>
          </w:rPr>
          <w:fldChar w:fldCharType="end"/>
        </w:r>
        <w:r w:rsidRPr="00531875">
          <w:rPr>
            <w:rStyle w:val="Hyperlink"/>
            <w:noProof/>
          </w:rPr>
          <w:fldChar w:fldCharType="end"/>
        </w:r>
      </w:ins>
    </w:p>
    <w:p w14:paraId="19FC3B1E" w14:textId="40D91CFB" w:rsidR="00F666CB" w:rsidRDefault="00F666CB">
      <w:pPr>
        <w:pStyle w:val="TOC1"/>
        <w:tabs>
          <w:tab w:val="left" w:pos="660"/>
          <w:tab w:val="right" w:leader="dot" w:pos="9402"/>
        </w:tabs>
        <w:rPr>
          <w:ins w:id="174" w:author="Reception" w:date="2020-08-18T14:20:00Z"/>
          <w:rFonts w:asciiTheme="minorHAnsi" w:eastAsiaTheme="minorEastAsia" w:hAnsiTheme="minorHAnsi"/>
          <w:b w:val="0"/>
          <w:noProof/>
          <w:sz w:val="22"/>
          <w:lang w:eastAsia="en-IE"/>
        </w:rPr>
      </w:pPr>
      <w:ins w:id="17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"_Toc48652854"</w:instrText>
        </w:r>
        <w:r w:rsidRPr="00531875">
          <w:rPr>
            <w:rStyle w:val="Hyperlink"/>
            <w:noProof/>
          </w:rPr>
          <w:instrText xml:space="preserve"> </w:instrText>
        </w:r>
        <w:r w:rsidRPr="00531875">
          <w:rPr>
            <w:rStyle w:val="Hyperlink"/>
            <w:noProof/>
          </w:rPr>
          <w:fldChar w:fldCharType="separate"/>
        </w:r>
        <w:r w:rsidRPr="00531875">
          <w:rPr>
            <w:rStyle w:val="Hyperlink"/>
            <w:noProof/>
          </w:rPr>
          <w:t>3.</w:t>
        </w:r>
        <w:r>
          <w:rPr>
            <w:rFonts w:asciiTheme="minorHAnsi" w:eastAsiaTheme="minorEastAsia" w:hAnsiTheme="minorHAnsi"/>
            <w:b w:val="0"/>
            <w:noProof/>
            <w:sz w:val="22"/>
            <w:lang w:eastAsia="en-IE"/>
          </w:rPr>
          <w:tab/>
        </w:r>
        <w:r w:rsidRPr="00531875">
          <w:rPr>
            <w:rStyle w:val="Hyperlink"/>
            <w:noProof/>
          </w:rPr>
          <w:t>Execution</w:t>
        </w:r>
        <w:r>
          <w:rPr>
            <w:noProof/>
            <w:webHidden/>
          </w:rPr>
          <w:tab/>
        </w:r>
        <w:r>
          <w:rPr>
            <w:noProof/>
            <w:webHidden/>
          </w:rPr>
          <w:fldChar w:fldCharType="begin"/>
        </w:r>
        <w:r>
          <w:rPr>
            <w:noProof/>
            <w:webHidden/>
          </w:rPr>
          <w:instrText xml:space="preserve"> PAGEREF _Toc48652854 \h </w:instrText>
        </w:r>
      </w:ins>
      <w:r>
        <w:rPr>
          <w:noProof/>
          <w:webHidden/>
        </w:rPr>
      </w:r>
      <w:r>
        <w:rPr>
          <w:noProof/>
          <w:webHidden/>
        </w:rPr>
        <w:fldChar w:fldCharType="separate"/>
      </w:r>
      <w:ins w:id="176" w:author="Nico Brits" w:date="2020-11-04T14:53:00Z">
        <w:r w:rsidR="00B54397">
          <w:rPr>
            <w:noProof/>
            <w:webHidden/>
          </w:rPr>
          <w:t>11</w:t>
        </w:r>
      </w:ins>
      <w:ins w:id="177" w:author="Reception" w:date="2020-08-18T14:20:00Z">
        <w:r>
          <w:rPr>
            <w:noProof/>
            <w:webHidden/>
          </w:rPr>
          <w:fldChar w:fldCharType="end"/>
        </w:r>
        <w:r w:rsidRPr="00531875">
          <w:rPr>
            <w:rStyle w:val="Hyperlink"/>
            <w:noProof/>
          </w:rPr>
          <w:fldChar w:fldCharType="end"/>
        </w:r>
      </w:ins>
    </w:p>
    <w:p w14:paraId="7C74B048" w14:textId="10D41E81" w:rsidR="00F666CB" w:rsidRDefault="00F666CB">
      <w:pPr>
        <w:pStyle w:val="TOC2"/>
        <w:tabs>
          <w:tab w:val="left" w:pos="880"/>
          <w:tab w:val="right" w:leader="dot" w:pos="9402"/>
        </w:tabs>
        <w:rPr>
          <w:ins w:id="178" w:author="Reception" w:date="2020-08-18T14:20:00Z"/>
          <w:rFonts w:asciiTheme="minorHAnsi" w:eastAsiaTheme="minorEastAsia" w:hAnsiTheme="minorHAnsi"/>
          <w:noProof/>
          <w:sz w:val="22"/>
          <w:lang w:eastAsia="en-IE"/>
        </w:rPr>
      </w:pPr>
      <w:ins w:id="17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"_Toc48652855"</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hAnsi="Times New Roman" w:cs="Times New Roman"/>
            <w:noProof/>
          </w:rPr>
          <w:t>3.1.</w:t>
        </w:r>
        <w:r>
          <w:rPr>
            <w:rFonts w:asciiTheme="minorHAnsi" w:eastAsiaTheme="minorEastAsia" w:hAnsiTheme="minorHAnsi"/>
            <w:noProof/>
            <w:sz w:val="22"/>
            <w:lang w:eastAsia="en-IE"/>
          </w:rPr>
          <w:tab/>
        </w:r>
        <w:r w:rsidRPr="00531875">
          <w:rPr>
            <w:rStyle w:val="Hyperlink"/>
            <w:rFonts w:eastAsia="Times New Roman" w:hAnsi="Times New Roman" w:cs="Times New Roman"/>
            <w:noProof/>
          </w:rPr>
          <w:t>Installation</w:t>
        </w:r>
        <w:r>
          <w:rPr>
            <w:noProof/>
            <w:webHidden/>
          </w:rPr>
          <w:tab/>
        </w:r>
        <w:r>
          <w:rPr>
            <w:noProof/>
            <w:webHidden/>
          </w:rPr>
          <w:fldChar w:fldCharType="begin"/>
        </w:r>
        <w:r>
          <w:rPr>
            <w:noProof/>
            <w:webHidden/>
          </w:rPr>
          <w:instrText xml:space="preserve"> PAGEREF _Toc48652855 \h </w:instrText>
        </w:r>
      </w:ins>
      <w:r>
        <w:rPr>
          <w:noProof/>
          <w:webHidden/>
        </w:rPr>
      </w:r>
      <w:r>
        <w:rPr>
          <w:noProof/>
          <w:webHidden/>
        </w:rPr>
        <w:fldChar w:fldCharType="separate"/>
      </w:r>
      <w:ins w:id="180" w:author="Nico Brits" w:date="2020-11-04T14:53:00Z">
        <w:r w:rsidR="00B54397">
          <w:rPr>
            <w:noProof/>
            <w:webHidden/>
          </w:rPr>
          <w:t>11</w:t>
        </w:r>
      </w:ins>
      <w:ins w:id="181" w:author="Reception" w:date="2020-08-18T14:20:00Z">
        <w:r>
          <w:rPr>
            <w:noProof/>
            <w:webHidden/>
          </w:rPr>
          <w:fldChar w:fldCharType="end"/>
        </w:r>
        <w:r w:rsidRPr="00531875">
          <w:rPr>
            <w:rStyle w:val="Hyperlink"/>
            <w:noProof/>
          </w:rPr>
          <w:fldChar w:fldCharType="end"/>
        </w:r>
      </w:ins>
    </w:p>
    <w:p w14:paraId="239BB7D0" w14:textId="698A322E" w:rsidR="00F666CB" w:rsidRDefault="00F666CB">
      <w:pPr>
        <w:pStyle w:val="TOC2"/>
        <w:tabs>
          <w:tab w:val="left" w:pos="880"/>
          <w:tab w:val="right" w:leader="dot" w:pos="9402"/>
        </w:tabs>
        <w:rPr>
          <w:ins w:id="182" w:author="Reception" w:date="2020-08-18T14:20:00Z"/>
          <w:rFonts w:asciiTheme="minorHAnsi" w:eastAsiaTheme="minorEastAsia" w:hAnsiTheme="minorHAnsi"/>
          <w:noProof/>
          <w:sz w:val="22"/>
          <w:lang w:eastAsia="en-IE"/>
        </w:rPr>
      </w:pPr>
      <w:ins w:id="18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"_Toc48652856"</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3.2.</w:t>
        </w:r>
        <w:r>
          <w:rPr>
            <w:rFonts w:asciiTheme="minorHAnsi" w:eastAsiaTheme="minorEastAsia" w:hAnsiTheme="minorHAnsi"/>
            <w:noProof/>
            <w:sz w:val="22"/>
            <w:lang w:eastAsia="en-IE"/>
          </w:rPr>
          <w:tab/>
        </w:r>
        <w:r w:rsidRPr="00531875">
          <w:rPr>
            <w:rStyle w:val="Hyperlink"/>
            <w:rFonts w:eastAsia="Times New Roman"/>
            <w:noProof/>
          </w:rPr>
          <w:t>Underground Duct Application – Applies to Exterior Ducts as well as those Installed under Building Floor Slabs</w:t>
        </w:r>
        <w:r>
          <w:rPr>
            <w:noProof/>
            <w:webHidden/>
          </w:rPr>
          <w:tab/>
        </w:r>
        <w:r>
          <w:rPr>
            <w:noProof/>
            <w:webHidden/>
          </w:rPr>
          <w:fldChar w:fldCharType="begin"/>
        </w:r>
        <w:r>
          <w:rPr>
            <w:noProof/>
            <w:webHidden/>
          </w:rPr>
          <w:instrText xml:space="preserve"> PAGEREF _Toc48652856 \h </w:instrText>
        </w:r>
      </w:ins>
      <w:r>
        <w:rPr>
          <w:noProof/>
          <w:webHidden/>
        </w:rPr>
      </w:r>
      <w:r>
        <w:rPr>
          <w:noProof/>
          <w:webHidden/>
        </w:rPr>
        <w:fldChar w:fldCharType="separate"/>
      </w:r>
      <w:ins w:id="184" w:author="Nico Brits" w:date="2020-11-04T14:53:00Z">
        <w:r w:rsidR="00B54397">
          <w:rPr>
            <w:noProof/>
            <w:webHidden/>
          </w:rPr>
          <w:t>11</w:t>
        </w:r>
      </w:ins>
      <w:ins w:id="185" w:author="Reception" w:date="2020-08-18T14:20:00Z">
        <w:r>
          <w:rPr>
            <w:noProof/>
            <w:webHidden/>
          </w:rPr>
          <w:fldChar w:fldCharType="end"/>
        </w:r>
        <w:r w:rsidRPr="00531875">
          <w:rPr>
            <w:rStyle w:val="Hyperlink"/>
            <w:noProof/>
          </w:rPr>
          <w:fldChar w:fldCharType="end"/>
        </w:r>
      </w:ins>
    </w:p>
    <w:p w14:paraId="27E77191" w14:textId="162EA9E2" w:rsidR="00F666CB" w:rsidRDefault="00F666CB">
      <w:pPr>
        <w:pStyle w:val="TOC2"/>
        <w:tabs>
          <w:tab w:val="left" w:pos="880"/>
          <w:tab w:val="right" w:leader="dot" w:pos="9402"/>
        </w:tabs>
        <w:rPr>
          <w:ins w:id="186" w:author="Reception" w:date="2020-08-18T14:20:00Z"/>
          <w:rFonts w:asciiTheme="minorHAnsi" w:eastAsiaTheme="minorEastAsia" w:hAnsiTheme="minorHAnsi"/>
          <w:noProof/>
          <w:sz w:val="22"/>
          <w:lang w:eastAsia="en-IE"/>
        </w:rPr>
      </w:pPr>
      <w:ins w:id="18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"_Toc48652857"</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3.3.</w:t>
        </w:r>
        <w:r>
          <w:rPr>
            <w:rFonts w:asciiTheme="minorHAnsi" w:eastAsiaTheme="minorEastAsia" w:hAnsiTheme="minorHAnsi"/>
            <w:noProof/>
            <w:sz w:val="22"/>
            <w:lang w:eastAsia="en-IE"/>
          </w:rPr>
          <w:tab/>
        </w:r>
        <w:r w:rsidRPr="00531875">
          <w:rPr>
            <w:rStyle w:val="Hyperlink"/>
            <w:rFonts w:eastAsia="Times New Roman"/>
            <w:noProof/>
          </w:rPr>
          <w:t xml:space="preserve">Underground </w:t>
        </w:r>
        <w:r w:rsidRPr="00531875">
          <w:rPr>
            <w:rStyle w:val="Hyperlink"/>
            <w:noProof/>
          </w:rPr>
          <w:t>Enclosure Application - Exterior Locations Only</w:t>
        </w:r>
        <w:r>
          <w:rPr>
            <w:noProof/>
            <w:webHidden/>
          </w:rPr>
          <w:tab/>
        </w:r>
        <w:r>
          <w:rPr>
            <w:noProof/>
            <w:webHidden/>
          </w:rPr>
          <w:fldChar w:fldCharType="begin"/>
        </w:r>
        <w:r>
          <w:rPr>
            <w:noProof/>
            <w:webHidden/>
          </w:rPr>
          <w:instrText xml:space="preserve"> PAGEREF _Toc48652857 \h </w:instrText>
        </w:r>
      </w:ins>
      <w:r>
        <w:rPr>
          <w:noProof/>
          <w:webHidden/>
        </w:rPr>
      </w:r>
      <w:r>
        <w:rPr>
          <w:noProof/>
          <w:webHidden/>
        </w:rPr>
        <w:fldChar w:fldCharType="separate"/>
      </w:r>
      <w:ins w:id="188" w:author="Nico Brits" w:date="2020-11-04T14:53:00Z">
        <w:r w:rsidR="00B54397">
          <w:rPr>
            <w:noProof/>
            <w:webHidden/>
          </w:rPr>
          <w:t>12</w:t>
        </w:r>
      </w:ins>
      <w:ins w:id="189" w:author="Reception" w:date="2020-08-18T14:20:00Z">
        <w:r>
          <w:rPr>
            <w:noProof/>
            <w:webHidden/>
          </w:rPr>
          <w:fldChar w:fldCharType="end"/>
        </w:r>
        <w:r w:rsidRPr="00531875">
          <w:rPr>
            <w:rStyle w:val="Hyperlink"/>
            <w:noProof/>
          </w:rPr>
          <w:fldChar w:fldCharType="end"/>
        </w:r>
      </w:ins>
    </w:p>
    <w:p w14:paraId="74FC9AB2" w14:textId="5A938B12" w:rsidR="00F666CB" w:rsidRDefault="00F666CB">
      <w:pPr>
        <w:pStyle w:val="TOC2"/>
        <w:tabs>
          <w:tab w:val="left" w:pos="880"/>
          <w:tab w:val="right" w:leader="dot" w:pos="9402"/>
        </w:tabs>
        <w:rPr>
          <w:ins w:id="190" w:author="Reception" w:date="2020-08-18T14:20:00Z"/>
          <w:rFonts w:asciiTheme="minorHAnsi" w:eastAsiaTheme="minorEastAsia" w:hAnsiTheme="minorHAnsi"/>
          <w:noProof/>
          <w:sz w:val="22"/>
          <w:lang w:eastAsia="en-IE"/>
        </w:rPr>
      </w:pPr>
      <w:ins w:id="19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"_Toc48652858"</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3.4.</w:t>
        </w:r>
        <w:r>
          <w:rPr>
            <w:rFonts w:asciiTheme="minorHAnsi" w:eastAsiaTheme="minorEastAsia" w:hAnsiTheme="minorHAnsi"/>
            <w:noProof/>
            <w:sz w:val="22"/>
            <w:lang w:eastAsia="en-IE"/>
          </w:rPr>
          <w:tab/>
        </w:r>
        <w:r w:rsidRPr="00531875">
          <w:rPr>
            <w:rStyle w:val="Hyperlink"/>
            <w:rFonts w:eastAsia="Times New Roman"/>
            <w:noProof/>
          </w:rPr>
          <w:t>Earthwork</w:t>
        </w:r>
        <w:r>
          <w:rPr>
            <w:noProof/>
            <w:webHidden/>
          </w:rPr>
          <w:tab/>
        </w:r>
        <w:r>
          <w:rPr>
            <w:noProof/>
            <w:webHidden/>
          </w:rPr>
          <w:fldChar w:fldCharType="begin"/>
        </w:r>
        <w:r>
          <w:rPr>
            <w:noProof/>
            <w:webHidden/>
          </w:rPr>
          <w:instrText xml:space="preserve"> PAGEREF _Toc48652858 \h </w:instrText>
        </w:r>
      </w:ins>
      <w:r>
        <w:rPr>
          <w:noProof/>
          <w:webHidden/>
        </w:rPr>
      </w:r>
      <w:r>
        <w:rPr>
          <w:noProof/>
          <w:webHidden/>
        </w:rPr>
        <w:fldChar w:fldCharType="separate"/>
      </w:r>
      <w:ins w:id="192" w:author="Nico Brits" w:date="2020-11-04T14:53:00Z">
        <w:r w:rsidR="00B54397">
          <w:rPr>
            <w:noProof/>
            <w:webHidden/>
          </w:rPr>
          <w:t>12</w:t>
        </w:r>
      </w:ins>
      <w:ins w:id="193" w:author="Reception" w:date="2020-08-18T14:20:00Z">
        <w:r>
          <w:rPr>
            <w:noProof/>
            <w:webHidden/>
          </w:rPr>
          <w:fldChar w:fldCharType="end"/>
        </w:r>
        <w:r w:rsidRPr="00531875">
          <w:rPr>
            <w:rStyle w:val="Hyperlink"/>
            <w:noProof/>
          </w:rPr>
          <w:fldChar w:fldCharType="end"/>
        </w:r>
      </w:ins>
    </w:p>
    <w:p w14:paraId="19C78265" w14:textId="0339294A" w:rsidR="00F666CB" w:rsidRDefault="00F666CB">
      <w:pPr>
        <w:pStyle w:val="TOC2"/>
        <w:tabs>
          <w:tab w:val="left" w:pos="880"/>
          <w:tab w:val="right" w:leader="dot" w:pos="9402"/>
        </w:tabs>
        <w:rPr>
          <w:ins w:id="194" w:author="Reception" w:date="2020-08-18T14:20:00Z"/>
          <w:rFonts w:asciiTheme="minorHAnsi" w:eastAsiaTheme="minorEastAsia" w:hAnsiTheme="minorHAnsi"/>
          <w:noProof/>
          <w:sz w:val="22"/>
          <w:lang w:eastAsia="en-IE"/>
        </w:rPr>
      </w:pPr>
      <w:ins w:id="19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"_Toc48652859"</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3.5.</w:t>
        </w:r>
        <w:r>
          <w:rPr>
            <w:rFonts w:asciiTheme="minorHAnsi" w:eastAsiaTheme="minorEastAsia" w:hAnsiTheme="minorHAnsi"/>
            <w:noProof/>
            <w:sz w:val="22"/>
            <w:lang w:eastAsia="en-IE"/>
          </w:rPr>
          <w:tab/>
        </w:r>
        <w:r w:rsidRPr="00531875">
          <w:rPr>
            <w:rStyle w:val="Hyperlink"/>
            <w:rFonts w:eastAsia="Times New Roman"/>
            <w:noProof/>
          </w:rPr>
          <w:t>Duct Installation and Design</w:t>
        </w:r>
        <w:r>
          <w:rPr>
            <w:noProof/>
            <w:webHidden/>
          </w:rPr>
          <w:tab/>
        </w:r>
        <w:r>
          <w:rPr>
            <w:noProof/>
            <w:webHidden/>
          </w:rPr>
          <w:fldChar w:fldCharType="begin"/>
        </w:r>
        <w:r>
          <w:rPr>
            <w:noProof/>
            <w:webHidden/>
          </w:rPr>
          <w:instrText xml:space="preserve"> PAGEREF _Toc48652859 \h </w:instrText>
        </w:r>
      </w:ins>
      <w:r>
        <w:rPr>
          <w:noProof/>
          <w:webHidden/>
        </w:rPr>
      </w:r>
      <w:r>
        <w:rPr>
          <w:noProof/>
          <w:webHidden/>
        </w:rPr>
        <w:fldChar w:fldCharType="separate"/>
      </w:r>
      <w:ins w:id="196" w:author="Nico Brits" w:date="2020-11-04T14:53:00Z">
        <w:r w:rsidR="00B54397">
          <w:rPr>
            <w:noProof/>
            <w:webHidden/>
          </w:rPr>
          <w:t>12</w:t>
        </w:r>
      </w:ins>
      <w:ins w:id="197" w:author="Reception" w:date="2020-08-18T14:20:00Z">
        <w:r>
          <w:rPr>
            <w:noProof/>
            <w:webHidden/>
          </w:rPr>
          <w:fldChar w:fldCharType="end"/>
        </w:r>
        <w:r w:rsidRPr="00531875">
          <w:rPr>
            <w:rStyle w:val="Hyperlink"/>
            <w:noProof/>
          </w:rPr>
          <w:fldChar w:fldCharType="end"/>
        </w:r>
      </w:ins>
    </w:p>
    <w:p w14:paraId="15E22D8B" w14:textId="4A9108BD" w:rsidR="00F666CB" w:rsidRDefault="00F666CB">
      <w:pPr>
        <w:pStyle w:val="TOC2"/>
        <w:tabs>
          <w:tab w:val="left" w:pos="880"/>
          <w:tab w:val="right" w:leader="dot" w:pos="9402"/>
        </w:tabs>
        <w:rPr>
          <w:ins w:id="198" w:author="Reception" w:date="2020-08-18T14:20:00Z"/>
          <w:rFonts w:asciiTheme="minorHAnsi" w:eastAsiaTheme="minorEastAsia" w:hAnsiTheme="minorHAnsi"/>
          <w:noProof/>
          <w:sz w:val="22"/>
          <w:lang w:eastAsia="en-IE"/>
        </w:rPr>
      </w:pPr>
      <w:ins w:id="199"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"_Toc48652860"</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3.6.</w:t>
        </w:r>
        <w:r>
          <w:rPr>
            <w:rFonts w:asciiTheme="minorHAnsi" w:eastAsiaTheme="minorEastAsia" w:hAnsiTheme="minorHAnsi"/>
            <w:noProof/>
            <w:sz w:val="22"/>
            <w:lang w:eastAsia="en-IE"/>
          </w:rPr>
          <w:tab/>
        </w:r>
        <w:r w:rsidRPr="00531875">
          <w:rPr>
            <w:rStyle w:val="Hyperlink"/>
            <w:rFonts w:eastAsia="Times New Roman"/>
            <w:noProof/>
          </w:rPr>
          <w:t>Installation – concrete Manholes, Handholes, and Boxes – Exterior Locations Only</w:t>
        </w:r>
        <w:r>
          <w:rPr>
            <w:noProof/>
            <w:webHidden/>
          </w:rPr>
          <w:tab/>
        </w:r>
        <w:r>
          <w:rPr>
            <w:noProof/>
            <w:webHidden/>
          </w:rPr>
          <w:fldChar w:fldCharType="begin"/>
        </w:r>
        <w:r>
          <w:rPr>
            <w:noProof/>
            <w:webHidden/>
          </w:rPr>
          <w:instrText xml:space="preserve"> PAGEREF _Toc48652860 \h </w:instrText>
        </w:r>
      </w:ins>
      <w:r>
        <w:rPr>
          <w:noProof/>
          <w:webHidden/>
        </w:rPr>
      </w:r>
      <w:r>
        <w:rPr>
          <w:noProof/>
          <w:webHidden/>
        </w:rPr>
        <w:fldChar w:fldCharType="separate"/>
      </w:r>
      <w:ins w:id="200" w:author="Nico Brits" w:date="2020-11-04T14:53:00Z">
        <w:r w:rsidR="00B54397">
          <w:rPr>
            <w:noProof/>
            <w:webHidden/>
          </w:rPr>
          <w:t>15</w:t>
        </w:r>
      </w:ins>
      <w:ins w:id="201" w:author="Reception" w:date="2020-08-18T14:20:00Z">
        <w:r>
          <w:rPr>
            <w:noProof/>
            <w:webHidden/>
          </w:rPr>
          <w:fldChar w:fldCharType="end"/>
        </w:r>
        <w:r w:rsidRPr="00531875">
          <w:rPr>
            <w:rStyle w:val="Hyperlink"/>
            <w:noProof/>
          </w:rPr>
          <w:fldChar w:fldCharType="end"/>
        </w:r>
      </w:ins>
    </w:p>
    <w:p w14:paraId="20F9E099" w14:textId="2AC376ED" w:rsidR="00F666CB" w:rsidRDefault="00F666CB">
      <w:pPr>
        <w:pStyle w:val="TOC2"/>
        <w:tabs>
          <w:tab w:val="left" w:pos="880"/>
          <w:tab w:val="right" w:leader="dot" w:pos="9402"/>
        </w:tabs>
        <w:rPr>
          <w:ins w:id="202" w:author="Reception" w:date="2020-08-18T14:20:00Z"/>
          <w:rFonts w:asciiTheme="minorHAnsi" w:eastAsiaTheme="minorEastAsia" w:hAnsiTheme="minorHAnsi"/>
          <w:noProof/>
          <w:sz w:val="22"/>
          <w:lang w:eastAsia="en-IE"/>
        </w:rPr>
      </w:pPr>
      <w:ins w:id="203"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"_Toc48652861"</w:instrText>
        </w:r>
        <w:r w:rsidRPr="00531875">
          <w:rPr>
            <w:rStyle w:val="Hyperlink"/>
            <w:noProof/>
          </w:rPr>
          <w:instrText xml:space="preserve"> </w:instrText>
        </w:r>
        <w:r w:rsidRPr="00531875">
          <w:rPr>
            <w:rStyle w:val="Hyperlink"/>
            <w:noProof/>
          </w:rPr>
          <w:fldChar w:fldCharType="separate"/>
        </w:r>
        <w:r w:rsidRPr="00531875">
          <w:rPr>
            <w:rStyle w:val="Hyperlink"/>
            <w:noProof/>
          </w:rPr>
          <w:t>3.7.</w:t>
        </w:r>
        <w:r>
          <w:rPr>
            <w:rFonts w:asciiTheme="minorHAnsi" w:eastAsiaTheme="minorEastAsia" w:hAnsiTheme="minorHAnsi"/>
            <w:noProof/>
            <w:sz w:val="22"/>
            <w:lang w:eastAsia="en-IE"/>
          </w:rPr>
          <w:tab/>
        </w:r>
        <w:r w:rsidRPr="00531875">
          <w:rPr>
            <w:rStyle w:val="Hyperlink"/>
            <w:noProof/>
          </w:rPr>
          <w:t>Installation Of Handholes And Boxes Other Than Precast Concrete - Exterior Locations Only</w:t>
        </w:r>
        <w:r>
          <w:rPr>
            <w:noProof/>
            <w:webHidden/>
          </w:rPr>
          <w:tab/>
        </w:r>
        <w:r>
          <w:rPr>
            <w:noProof/>
            <w:webHidden/>
          </w:rPr>
          <w:fldChar w:fldCharType="begin"/>
        </w:r>
        <w:r>
          <w:rPr>
            <w:noProof/>
            <w:webHidden/>
          </w:rPr>
          <w:instrText xml:space="preserve"> PAGEREF _Toc48652861 \h </w:instrText>
        </w:r>
      </w:ins>
      <w:r>
        <w:rPr>
          <w:noProof/>
          <w:webHidden/>
        </w:rPr>
      </w:r>
      <w:r>
        <w:rPr>
          <w:noProof/>
          <w:webHidden/>
        </w:rPr>
        <w:fldChar w:fldCharType="separate"/>
      </w:r>
      <w:ins w:id="204" w:author="Nico Brits" w:date="2020-11-04T14:53:00Z">
        <w:r w:rsidR="00B54397">
          <w:rPr>
            <w:noProof/>
            <w:webHidden/>
          </w:rPr>
          <w:t>17</w:t>
        </w:r>
      </w:ins>
      <w:ins w:id="205" w:author="Reception" w:date="2020-08-18T14:20:00Z">
        <w:r>
          <w:rPr>
            <w:noProof/>
            <w:webHidden/>
          </w:rPr>
          <w:fldChar w:fldCharType="end"/>
        </w:r>
        <w:r w:rsidRPr="00531875">
          <w:rPr>
            <w:rStyle w:val="Hyperlink"/>
            <w:noProof/>
          </w:rPr>
          <w:fldChar w:fldCharType="end"/>
        </w:r>
      </w:ins>
    </w:p>
    <w:p w14:paraId="2D2A22C7" w14:textId="12A534B4" w:rsidR="00F666CB" w:rsidRDefault="00F666CB">
      <w:pPr>
        <w:pStyle w:val="TOC2"/>
        <w:tabs>
          <w:tab w:val="left" w:pos="880"/>
          <w:tab w:val="right" w:leader="dot" w:pos="9402"/>
        </w:tabs>
        <w:rPr>
          <w:ins w:id="206" w:author="Reception" w:date="2020-08-18T14:20:00Z"/>
          <w:rFonts w:asciiTheme="minorHAnsi" w:eastAsiaTheme="minorEastAsia" w:hAnsiTheme="minorHAnsi"/>
          <w:noProof/>
          <w:sz w:val="22"/>
          <w:lang w:eastAsia="en-IE"/>
        </w:rPr>
      </w:pPr>
      <w:ins w:id="207"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"_Toc48652862"</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3.8.</w:t>
        </w:r>
        <w:r>
          <w:rPr>
            <w:rFonts w:asciiTheme="minorHAnsi" w:eastAsiaTheme="minorEastAsia" w:hAnsiTheme="minorHAnsi"/>
            <w:noProof/>
            <w:sz w:val="22"/>
            <w:lang w:eastAsia="en-IE"/>
          </w:rPr>
          <w:tab/>
        </w:r>
        <w:r w:rsidRPr="00531875">
          <w:rPr>
            <w:rStyle w:val="Hyperlink"/>
            <w:rFonts w:eastAsia="Times New Roman"/>
            <w:noProof/>
          </w:rPr>
          <w:t>Earthing</w:t>
        </w:r>
        <w:r>
          <w:rPr>
            <w:noProof/>
            <w:webHidden/>
          </w:rPr>
          <w:tab/>
        </w:r>
        <w:r>
          <w:rPr>
            <w:noProof/>
            <w:webHidden/>
          </w:rPr>
          <w:fldChar w:fldCharType="begin"/>
        </w:r>
        <w:r>
          <w:rPr>
            <w:noProof/>
            <w:webHidden/>
          </w:rPr>
          <w:instrText xml:space="preserve"> PAGEREF _Toc48652862 \h </w:instrText>
        </w:r>
      </w:ins>
      <w:r>
        <w:rPr>
          <w:noProof/>
          <w:webHidden/>
        </w:rPr>
      </w:r>
      <w:r>
        <w:rPr>
          <w:noProof/>
          <w:webHidden/>
        </w:rPr>
        <w:fldChar w:fldCharType="separate"/>
      </w:r>
      <w:ins w:id="208" w:author="Nico Brits" w:date="2020-11-04T14:53:00Z">
        <w:r w:rsidR="00B54397">
          <w:rPr>
            <w:noProof/>
            <w:webHidden/>
          </w:rPr>
          <w:t>17</w:t>
        </w:r>
      </w:ins>
      <w:ins w:id="209" w:author="Reception" w:date="2020-08-18T14:20:00Z">
        <w:r>
          <w:rPr>
            <w:noProof/>
            <w:webHidden/>
          </w:rPr>
          <w:fldChar w:fldCharType="end"/>
        </w:r>
        <w:r w:rsidRPr="00531875">
          <w:rPr>
            <w:rStyle w:val="Hyperlink"/>
            <w:noProof/>
          </w:rPr>
          <w:fldChar w:fldCharType="end"/>
        </w:r>
      </w:ins>
    </w:p>
    <w:p w14:paraId="4484F3ED" w14:textId="42E60A12" w:rsidR="00F666CB" w:rsidRDefault="00F666CB">
      <w:pPr>
        <w:pStyle w:val="TOC2"/>
        <w:tabs>
          <w:tab w:val="left" w:pos="880"/>
          <w:tab w:val="right" w:leader="dot" w:pos="9402"/>
        </w:tabs>
        <w:rPr>
          <w:ins w:id="210" w:author="Reception" w:date="2020-08-18T14:20:00Z"/>
          <w:rFonts w:asciiTheme="minorHAnsi" w:eastAsiaTheme="minorEastAsia" w:hAnsiTheme="minorHAnsi"/>
          <w:noProof/>
          <w:sz w:val="22"/>
          <w:lang w:eastAsia="en-IE"/>
        </w:rPr>
      </w:pPr>
      <w:ins w:id="211"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"_Toc48652863"</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3.9.</w:t>
        </w:r>
        <w:r>
          <w:rPr>
            <w:rFonts w:asciiTheme="minorHAnsi" w:eastAsiaTheme="minorEastAsia" w:hAnsiTheme="minorHAnsi"/>
            <w:noProof/>
            <w:sz w:val="22"/>
            <w:lang w:eastAsia="en-IE"/>
          </w:rPr>
          <w:tab/>
        </w:r>
        <w:r w:rsidRPr="00531875">
          <w:rPr>
            <w:rStyle w:val="Hyperlink"/>
            <w:rFonts w:eastAsia="Times New Roman"/>
            <w:noProof/>
          </w:rPr>
          <w:t>Field Quality Control</w:t>
        </w:r>
        <w:r>
          <w:rPr>
            <w:noProof/>
            <w:webHidden/>
          </w:rPr>
          <w:tab/>
        </w:r>
        <w:r>
          <w:rPr>
            <w:noProof/>
            <w:webHidden/>
          </w:rPr>
          <w:fldChar w:fldCharType="begin"/>
        </w:r>
        <w:r>
          <w:rPr>
            <w:noProof/>
            <w:webHidden/>
          </w:rPr>
          <w:instrText xml:space="preserve"> PAGEREF _Toc48652863 \h </w:instrText>
        </w:r>
      </w:ins>
      <w:r>
        <w:rPr>
          <w:noProof/>
          <w:webHidden/>
        </w:rPr>
      </w:r>
      <w:r>
        <w:rPr>
          <w:noProof/>
          <w:webHidden/>
        </w:rPr>
        <w:fldChar w:fldCharType="separate"/>
      </w:r>
      <w:ins w:id="212" w:author="Nico Brits" w:date="2020-11-04T14:53:00Z">
        <w:r w:rsidR="00B54397">
          <w:rPr>
            <w:noProof/>
            <w:webHidden/>
          </w:rPr>
          <w:t>17</w:t>
        </w:r>
      </w:ins>
      <w:ins w:id="213" w:author="Reception" w:date="2020-08-18T14:20:00Z">
        <w:r>
          <w:rPr>
            <w:noProof/>
            <w:webHidden/>
          </w:rPr>
          <w:fldChar w:fldCharType="end"/>
        </w:r>
        <w:r w:rsidRPr="00531875">
          <w:rPr>
            <w:rStyle w:val="Hyperlink"/>
            <w:noProof/>
          </w:rPr>
          <w:fldChar w:fldCharType="end"/>
        </w:r>
      </w:ins>
    </w:p>
    <w:p w14:paraId="3B8E9773" w14:textId="11216A0F" w:rsidR="00F666CB" w:rsidRDefault="00F666CB">
      <w:pPr>
        <w:pStyle w:val="TOC2"/>
        <w:tabs>
          <w:tab w:val="left" w:pos="880"/>
          <w:tab w:val="right" w:leader="dot" w:pos="9402"/>
        </w:tabs>
        <w:rPr>
          <w:ins w:id="214" w:author="Reception" w:date="2020-08-18T14:20:00Z"/>
          <w:rFonts w:asciiTheme="minorHAnsi" w:eastAsiaTheme="minorEastAsia" w:hAnsiTheme="minorHAnsi"/>
          <w:noProof/>
          <w:sz w:val="22"/>
          <w:lang w:eastAsia="en-IE"/>
        </w:rPr>
      </w:pPr>
      <w:ins w:id="215" w:author="Reception" w:date="2020-08-18T14:20:00Z">
        <w:r w:rsidRPr="00531875">
          <w:rPr>
            <w:rStyle w:val="Hyperlink"/>
            <w:noProof/>
          </w:rPr>
          <w:fldChar w:fldCharType="begin"/>
        </w:r>
        <w:r w:rsidRPr="00531875">
          <w:rPr>
            <w:rStyle w:val="Hyperlink"/>
            <w:noProof/>
          </w:rPr>
          <w:instrText xml:space="preserve"> </w:instrText>
        </w:r>
        <w:r>
          <w:rPr>
            <w:noProof/>
          </w:rPr>
          <w:instrText>HYPERLINK \l "_Toc48652864"</w:instrText>
        </w:r>
        <w:r w:rsidRPr="00531875">
          <w:rPr>
            <w:rStyle w:val="Hyperlink"/>
            <w:noProof/>
          </w:rPr>
          <w:instrText xml:space="preserve"> </w:instrText>
        </w:r>
        <w:r w:rsidRPr="00531875">
          <w:rPr>
            <w:rStyle w:val="Hyperlink"/>
            <w:noProof/>
          </w:rPr>
          <w:fldChar w:fldCharType="separate"/>
        </w:r>
        <w:r w:rsidRPr="00531875">
          <w:rPr>
            <w:rStyle w:val="Hyperlink"/>
            <w:rFonts w:eastAsia="Times New Roman"/>
            <w:noProof/>
          </w:rPr>
          <w:t>3.10.</w:t>
        </w:r>
        <w:r>
          <w:rPr>
            <w:rFonts w:asciiTheme="minorHAnsi" w:eastAsiaTheme="minorEastAsia" w:hAnsiTheme="minorHAnsi"/>
            <w:noProof/>
            <w:sz w:val="22"/>
            <w:lang w:eastAsia="en-IE"/>
          </w:rPr>
          <w:tab/>
        </w:r>
        <w:r w:rsidRPr="00531875">
          <w:rPr>
            <w:rStyle w:val="Hyperlink"/>
            <w:rFonts w:eastAsia="Times New Roman"/>
            <w:noProof/>
          </w:rPr>
          <w:t>Cleaning</w:t>
        </w:r>
        <w:r>
          <w:rPr>
            <w:noProof/>
            <w:webHidden/>
          </w:rPr>
          <w:tab/>
        </w:r>
        <w:r>
          <w:rPr>
            <w:noProof/>
            <w:webHidden/>
          </w:rPr>
          <w:fldChar w:fldCharType="begin"/>
        </w:r>
        <w:r>
          <w:rPr>
            <w:noProof/>
            <w:webHidden/>
          </w:rPr>
          <w:instrText xml:space="preserve"> PAGEREF _Toc48652864 \h </w:instrText>
        </w:r>
      </w:ins>
      <w:r>
        <w:rPr>
          <w:noProof/>
          <w:webHidden/>
        </w:rPr>
      </w:r>
      <w:r>
        <w:rPr>
          <w:noProof/>
          <w:webHidden/>
        </w:rPr>
        <w:fldChar w:fldCharType="separate"/>
      </w:r>
      <w:ins w:id="216" w:author="Nico Brits" w:date="2020-11-04T14:53:00Z">
        <w:r w:rsidR="00B54397">
          <w:rPr>
            <w:noProof/>
            <w:webHidden/>
          </w:rPr>
          <w:t>18</w:t>
        </w:r>
      </w:ins>
      <w:ins w:id="217" w:author="Reception" w:date="2020-08-18T14:20:00Z">
        <w:r>
          <w:rPr>
            <w:noProof/>
            <w:webHidden/>
          </w:rPr>
          <w:fldChar w:fldCharType="end"/>
        </w:r>
        <w:r w:rsidRPr="00531875">
          <w:rPr>
            <w:rStyle w:val="Hyperlink"/>
            <w:noProof/>
          </w:rPr>
          <w:fldChar w:fldCharType="end"/>
        </w:r>
      </w:ins>
    </w:p>
    <w:p w14:paraId="3636A436" w14:textId="6854F423" w:rsidR="00433324" w:rsidRPr="009C0CAF" w:rsidRDefault="00F666CB" w:rsidP="00433324">
      <w:pPr>
        <w:pStyle w:val="TOC1"/>
        <w:tabs>
          <w:tab w:val="left" w:pos="440"/>
          <w:tab w:val="right" w:leader="dot" w:pos="9402"/>
        </w:tabs>
        <w:rPr>
          <w:szCs w:val="18"/>
          <w:lang w:val="en-GB"/>
        </w:rPr>
      </w:pPr>
      <w:ins w:id="218" w:author="Reception" w:date="2020-08-18T14:20:00Z">
        <w:r>
          <w:rPr>
            <w:szCs w:val="18"/>
            <w:lang w:val="en-GB"/>
          </w:rPr>
          <w:fldChar w:fldCharType="end"/>
        </w:r>
      </w:ins>
    </w:p>
    <w:p w14:paraId="69468A66" w14:textId="71EFBECB" w:rsidR="00433324" w:rsidRPr="009C0CAF" w:rsidDel="00F666CB" w:rsidRDefault="003957B7" w:rsidP="00433324">
      <w:pPr>
        <w:widowControl w:val="0"/>
        <w:tabs>
          <w:tab w:val="right" w:leader="dot" w:pos="9350"/>
        </w:tabs>
        <w:spacing w:after="0" w:line="240" w:lineRule="auto"/>
        <w:jc w:val="left"/>
        <w:rPr>
          <w:del w:id="219" w:author="Reception" w:date="2020-08-18T14:20:00Z"/>
          <w:rFonts w:asciiTheme="minorHAnsi" w:eastAsia="Times New Roman" w:hAnsiTheme="minorHAnsi" w:cs="Times New Roman"/>
          <w:noProof/>
          <w:szCs w:val="18"/>
          <w:lang w:val="en-GB" w:eastAsia="en-GB"/>
        </w:rPr>
      </w:pPr>
      <w:del w:id="220" w:author="Reception" w:date="2020-08-18T14:20:00Z">
        <w:r w:rsidDel="00F666CB">
          <w:rPr>
            <w:rFonts w:asciiTheme="minorHAnsi" w:eastAsia="Times New Roman" w:hAnsiTheme="minorHAnsi" w:cs="Times New Roman"/>
            <w:b/>
            <w:noProof/>
            <w:snapToGrid w:val="0"/>
            <w:szCs w:val="18"/>
            <w:lang w:val="en-US"/>
          </w:rPr>
          <w:fldChar w:fldCharType="begin"/>
        </w:r>
        <w:r w:rsidDel="00F666CB">
          <w:rPr>
            <w:rFonts w:asciiTheme="minorHAnsi" w:eastAsia="Times New Roman" w:hAnsiTheme="minorHAnsi" w:cs="Times New Roman"/>
            <w:b/>
            <w:noProof/>
            <w:snapToGrid w:val="0"/>
            <w:szCs w:val="18"/>
            <w:lang w:val="en-US"/>
          </w:rPr>
          <w:delInstrText xml:space="preserve"> HYPERLINK \l "_Toc39848708" </w:delInstrText>
        </w:r>
        <w:r w:rsidDel="00F666CB">
          <w:rPr>
            <w:rFonts w:asciiTheme="minorHAnsi" w:eastAsia="Times New Roman" w:hAnsiTheme="minorHAnsi" w:cs="Times New Roman"/>
            <w:b/>
            <w:noProof/>
            <w:snapToGrid w:val="0"/>
            <w:szCs w:val="18"/>
            <w:lang w:val="en-US"/>
          </w:rPr>
          <w:fldChar w:fldCharType="separate"/>
        </w:r>
        <w:r w:rsidR="00433324" w:rsidRPr="009C0CAF" w:rsidDel="00F666CB">
          <w:rPr>
            <w:rFonts w:asciiTheme="minorHAnsi" w:eastAsia="Times New Roman" w:hAnsiTheme="minorHAnsi" w:cs="Times New Roman"/>
            <w:b/>
            <w:noProof/>
            <w:snapToGrid w:val="0"/>
            <w:szCs w:val="18"/>
            <w:lang w:val="en-US"/>
          </w:rPr>
          <w:delText xml:space="preserve"> 1  General</w:delText>
        </w:r>
        <w:r w:rsidR="00433324" w:rsidRPr="009C0CAF" w:rsidDel="00F666CB">
          <w:rPr>
            <w:rFonts w:asciiTheme="minorHAnsi" w:eastAsia="Times New Roman" w:hAnsiTheme="minorHAnsi" w:cs="Times New Roman"/>
            <w:b/>
            <w:noProof/>
            <w:snapToGrid w:val="0"/>
            <w:webHidden/>
            <w:szCs w:val="18"/>
            <w:lang w:val="en-US"/>
          </w:rPr>
          <w:tab/>
          <w:delText>4</w:delText>
        </w:r>
        <w:r w:rsidDel="00F666CB">
          <w:rPr>
            <w:rFonts w:asciiTheme="minorHAnsi" w:eastAsia="Times New Roman" w:hAnsiTheme="minorHAnsi" w:cs="Times New Roman"/>
            <w:b/>
            <w:noProof/>
            <w:snapToGrid w:val="0"/>
            <w:szCs w:val="18"/>
            <w:lang w:val="en-US"/>
          </w:rPr>
          <w:fldChar w:fldCharType="end"/>
        </w:r>
      </w:del>
    </w:p>
    <w:p w14:paraId="20FC17DF" w14:textId="037BFB01" w:rsidR="00004F53" w:rsidRPr="009C0CAF" w:rsidDel="00F666CB" w:rsidRDefault="00004F53" w:rsidP="00004F53">
      <w:pPr>
        <w:pStyle w:val="TOC2"/>
        <w:tabs>
          <w:tab w:val="left" w:pos="880"/>
          <w:tab w:val="right" w:leader="dot" w:pos="9402"/>
        </w:tabs>
        <w:rPr>
          <w:del w:id="221" w:author="Reception" w:date="2020-08-18T14:20:00Z"/>
          <w:rFonts w:asciiTheme="minorHAnsi" w:eastAsiaTheme="minorEastAsia" w:hAnsiTheme="minorHAnsi"/>
          <w:noProof/>
          <w:szCs w:val="18"/>
          <w:lang w:eastAsia="en-IE"/>
        </w:rPr>
      </w:pPr>
      <w:del w:id="222" w:author="Reception" w:date="2020-08-18T14:20:00Z">
        <w:r w:rsidRPr="009C0CAF" w:rsidDel="00F666CB">
          <w:rPr>
            <w:rFonts w:eastAsia="Times New Roman" w:hAnsi="Times New Roman" w:cs="Times New Roman"/>
            <w:noProof/>
            <w:szCs w:val="18"/>
          </w:rPr>
          <w:delText>1.1.</w:delText>
        </w:r>
        <w:r w:rsidRPr="009C0CAF" w:rsidDel="00F666CB">
          <w:rPr>
            <w:rFonts w:asciiTheme="minorHAnsi" w:eastAsiaTheme="minorEastAsia" w:hAnsiTheme="minorHAnsi"/>
            <w:noProof/>
            <w:szCs w:val="18"/>
            <w:lang w:eastAsia="en-IE"/>
          </w:rPr>
          <w:tab/>
        </w:r>
        <w:r w:rsidRPr="009C0CAF" w:rsidDel="00F666CB">
          <w:rPr>
            <w:noProof/>
            <w:szCs w:val="18"/>
          </w:rPr>
          <w:delText>Summary</w:delText>
        </w:r>
        <w:r w:rsidRPr="009C0CAF" w:rsidDel="00F666CB">
          <w:rPr>
            <w:noProof/>
            <w:szCs w:val="18"/>
          </w:rPr>
          <w:tab/>
        </w:r>
        <w:r w:rsidR="009C0CAF" w:rsidDel="00F666CB">
          <w:rPr>
            <w:noProof/>
            <w:szCs w:val="18"/>
          </w:rPr>
          <w:delText>4</w:delText>
        </w:r>
      </w:del>
    </w:p>
    <w:p w14:paraId="022C97C3" w14:textId="4B9A999F" w:rsidR="00004F53" w:rsidRPr="009C0CAF" w:rsidDel="00F666CB" w:rsidRDefault="00004F53" w:rsidP="00004F53">
      <w:pPr>
        <w:pStyle w:val="TOC2"/>
        <w:tabs>
          <w:tab w:val="left" w:pos="880"/>
          <w:tab w:val="right" w:leader="dot" w:pos="9402"/>
        </w:tabs>
        <w:rPr>
          <w:del w:id="223" w:author="Reception" w:date="2020-08-18T14:20:00Z"/>
          <w:rFonts w:asciiTheme="minorHAnsi" w:eastAsiaTheme="minorEastAsia" w:hAnsiTheme="minorHAnsi"/>
          <w:noProof/>
          <w:szCs w:val="18"/>
          <w:lang w:eastAsia="en-IE"/>
        </w:rPr>
      </w:pPr>
      <w:del w:id="224" w:author="Reception" w:date="2020-08-18T14:20:00Z">
        <w:r w:rsidRPr="009C0CAF" w:rsidDel="00F666CB">
          <w:rPr>
            <w:rFonts w:eastAsia="Times New Roman" w:hAnsi="Times New Roman" w:cs="Times New Roman"/>
            <w:noProof/>
            <w:szCs w:val="18"/>
          </w:rPr>
          <w:delText>1.2.</w:delText>
        </w:r>
        <w:r w:rsidRPr="009C0CAF" w:rsidDel="00F666CB">
          <w:rPr>
            <w:rFonts w:asciiTheme="minorHAnsi" w:eastAsiaTheme="minorEastAsia" w:hAnsiTheme="minorHAnsi"/>
            <w:noProof/>
            <w:szCs w:val="18"/>
            <w:lang w:eastAsia="en-IE"/>
          </w:rPr>
          <w:tab/>
        </w:r>
        <w:r w:rsidRPr="009C0CAF" w:rsidDel="00F666CB">
          <w:rPr>
            <w:noProof/>
            <w:szCs w:val="18"/>
          </w:rPr>
          <w:delText>Definitions</w:delText>
        </w:r>
        <w:r w:rsidRPr="009C0CAF" w:rsidDel="00F666CB">
          <w:rPr>
            <w:noProof/>
            <w:szCs w:val="18"/>
          </w:rPr>
          <w:tab/>
        </w:r>
        <w:r w:rsidR="009C0CAF" w:rsidDel="00F666CB">
          <w:rPr>
            <w:noProof/>
            <w:szCs w:val="18"/>
          </w:rPr>
          <w:delText>4</w:delText>
        </w:r>
      </w:del>
    </w:p>
    <w:p w14:paraId="03C6CDD7" w14:textId="5174C0D7" w:rsidR="00004F53" w:rsidRPr="009C0CAF" w:rsidDel="00F666CB" w:rsidRDefault="00004F53" w:rsidP="00004F53">
      <w:pPr>
        <w:pStyle w:val="TOC2"/>
        <w:tabs>
          <w:tab w:val="left" w:pos="880"/>
          <w:tab w:val="right" w:leader="dot" w:pos="9402"/>
        </w:tabs>
        <w:rPr>
          <w:del w:id="225" w:author="Reception" w:date="2020-08-18T14:20:00Z"/>
          <w:rFonts w:asciiTheme="minorHAnsi" w:eastAsiaTheme="minorEastAsia" w:hAnsiTheme="minorHAnsi"/>
          <w:noProof/>
          <w:szCs w:val="18"/>
          <w:lang w:eastAsia="en-IE"/>
        </w:rPr>
      </w:pPr>
      <w:del w:id="226" w:author="Reception" w:date="2020-08-18T14:20:00Z">
        <w:r w:rsidRPr="009C0CAF" w:rsidDel="00F666CB">
          <w:rPr>
            <w:rFonts w:eastAsia="Times New Roman" w:hAnsi="Times New Roman" w:cs="Times New Roman"/>
            <w:noProof/>
            <w:szCs w:val="18"/>
          </w:rPr>
          <w:delText>1.3.</w:delText>
        </w:r>
        <w:r w:rsidRPr="009C0CAF" w:rsidDel="00F666CB">
          <w:rPr>
            <w:rFonts w:asciiTheme="minorHAnsi" w:eastAsiaTheme="minorEastAsia" w:hAnsiTheme="minorHAnsi"/>
            <w:noProof/>
            <w:szCs w:val="18"/>
            <w:lang w:eastAsia="en-IE"/>
          </w:rPr>
          <w:tab/>
          <w:delText>References</w:delText>
        </w:r>
        <w:r w:rsidRPr="009C0CAF" w:rsidDel="00F666CB">
          <w:rPr>
            <w:noProof/>
            <w:szCs w:val="18"/>
          </w:rPr>
          <w:tab/>
        </w:r>
        <w:r w:rsidR="009C0CAF" w:rsidDel="00F666CB">
          <w:rPr>
            <w:noProof/>
            <w:szCs w:val="18"/>
          </w:rPr>
          <w:delText>4</w:delText>
        </w:r>
      </w:del>
    </w:p>
    <w:p w14:paraId="7CD354D8" w14:textId="47D9B28B" w:rsidR="00004F53" w:rsidRPr="009C0CAF" w:rsidDel="00F666CB" w:rsidRDefault="00004F53" w:rsidP="00004F53">
      <w:pPr>
        <w:pStyle w:val="TOC2"/>
        <w:tabs>
          <w:tab w:val="left" w:pos="880"/>
          <w:tab w:val="right" w:leader="dot" w:pos="9402"/>
        </w:tabs>
        <w:rPr>
          <w:del w:id="227" w:author="Reception" w:date="2020-08-18T14:20:00Z"/>
          <w:rFonts w:asciiTheme="minorHAnsi" w:eastAsiaTheme="minorEastAsia" w:hAnsiTheme="minorHAnsi"/>
          <w:noProof/>
          <w:szCs w:val="18"/>
          <w:lang w:eastAsia="en-IE"/>
        </w:rPr>
      </w:pPr>
      <w:del w:id="228" w:author="Reception" w:date="2020-08-18T14:20:00Z">
        <w:r w:rsidRPr="009C0CAF" w:rsidDel="00F666CB">
          <w:rPr>
            <w:rFonts w:eastAsia="Times New Roman" w:hAnsi="Times New Roman" w:cs="Times New Roman"/>
            <w:noProof/>
            <w:szCs w:val="18"/>
          </w:rPr>
          <w:delText>1.4.</w:delText>
        </w:r>
        <w:r w:rsidRPr="009C0CAF" w:rsidDel="00F666CB">
          <w:rPr>
            <w:rFonts w:asciiTheme="minorHAnsi" w:eastAsiaTheme="minorEastAsia" w:hAnsiTheme="minorHAnsi"/>
            <w:noProof/>
            <w:szCs w:val="18"/>
            <w:lang w:eastAsia="en-IE"/>
          </w:rPr>
          <w:tab/>
          <w:delText>Submittal Documentation Requirements</w:delText>
        </w:r>
        <w:r w:rsidRPr="009C0CAF" w:rsidDel="00F666CB">
          <w:rPr>
            <w:noProof/>
            <w:szCs w:val="18"/>
          </w:rPr>
          <w:tab/>
        </w:r>
        <w:r w:rsidR="009C0CAF" w:rsidDel="00F666CB">
          <w:rPr>
            <w:noProof/>
            <w:szCs w:val="18"/>
          </w:rPr>
          <w:delText>4</w:delText>
        </w:r>
      </w:del>
    </w:p>
    <w:p w14:paraId="526AEBF4" w14:textId="20F778D3" w:rsidR="00004F53" w:rsidRPr="009C0CAF" w:rsidDel="00F666CB" w:rsidRDefault="00004F53" w:rsidP="00004F53">
      <w:pPr>
        <w:pStyle w:val="TOC2"/>
        <w:tabs>
          <w:tab w:val="left" w:pos="880"/>
          <w:tab w:val="right" w:leader="dot" w:pos="9402"/>
        </w:tabs>
        <w:rPr>
          <w:del w:id="229" w:author="Reception" w:date="2020-08-18T14:20:00Z"/>
          <w:noProof/>
          <w:szCs w:val="18"/>
        </w:rPr>
      </w:pPr>
      <w:del w:id="230" w:author="Reception" w:date="2020-08-18T14:20:00Z">
        <w:r w:rsidRPr="009C0CAF" w:rsidDel="00F666CB">
          <w:rPr>
            <w:rFonts w:eastAsia="Times New Roman" w:hAnsi="Times New Roman" w:cs="Times New Roman"/>
            <w:noProof/>
            <w:szCs w:val="18"/>
          </w:rPr>
          <w:delText>1.5.</w:delText>
        </w:r>
        <w:r w:rsidRPr="009C0CAF" w:rsidDel="00F666CB">
          <w:rPr>
            <w:rFonts w:asciiTheme="minorHAnsi" w:eastAsiaTheme="minorEastAsia" w:hAnsiTheme="minorHAnsi"/>
            <w:noProof/>
            <w:szCs w:val="18"/>
            <w:lang w:eastAsia="en-IE"/>
          </w:rPr>
          <w:tab/>
        </w:r>
        <w:r w:rsidRPr="009C0CAF" w:rsidDel="00F666CB">
          <w:rPr>
            <w:noProof/>
            <w:szCs w:val="18"/>
          </w:rPr>
          <w:delText>Submittals</w:delText>
        </w:r>
        <w:r w:rsidRPr="009C0CAF" w:rsidDel="00F666CB">
          <w:rPr>
            <w:noProof/>
            <w:szCs w:val="18"/>
          </w:rPr>
          <w:tab/>
        </w:r>
        <w:r w:rsidR="009C0CAF" w:rsidDel="00F666CB">
          <w:rPr>
            <w:noProof/>
            <w:szCs w:val="18"/>
          </w:rPr>
          <w:delText>4</w:delText>
        </w:r>
      </w:del>
    </w:p>
    <w:p w14:paraId="6AEAC62E" w14:textId="04927B76" w:rsidR="00004F53" w:rsidRPr="009C0CAF" w:rsidDel="00F666CB" w:rsidRDefault="00004F53" w:rsidP="00004F53">
      <w:pPr>
        <w:pStyle w:val="TOC2"/>
        <w:tabs>
          <w:tab w:val="left" w:pos="880"/>
          <w:tab w:val="right" w:leader="dot" w:pos="9402"/>
        </w:tabs>
        <w:rPr>
          <w:del w:id="231" w:author="Reception" w:date="2020-08-18T14:20:00Z"/>
          <w:rFonts w:asciiTheme="minorHAnsi" w:eastAsiaTheme="minorEastAsia" w:hAnsiTheme="minorHAnsi"/>
          <w:noProof/>
          <w:szCs w:val="18"/>
          <w:lang w:eastAsia="en-IE"/>
        </w:rPr>
      </w:pPr>
      <w:del w:id="232" w:author="Reception" w:date="2020-08-18T14:20:00Z">
        <w:r w:rsidRPr="009C0CAF" w:rsidDel="00F666CB">
          <w:rPr>
            <w:rFonts w:eastAsia="Times New Roman" w:hAnsi="Times New Roman" w:cs="Times New Roman"/>
            <w:noProof/>
            <w:szCs w:val="18"/>
          </w:rPr>
          <w:delText>1.6.</w:delText>
        </w:r>
        <w:r w:rsidRPr="009C0CAF" w:rsidDel="00F666CB">
          <w:rPr>
            <w:rFonts w:asciiTheme="minorHAnsi" w:eastAsiaTheme="minorEastAsia" w:hAnsiTheme="minorHAnsi"/>
            <w:noProof/>
            <w:szCs w:val="18"/>
            <w:lang w:eastAsia="en-IE"/>
          </w:rPr>
          <w:tab/>
        </w:r>
        <w:r w:rsidRPr="009C0CAF" w:rsidDel="00F666CB">
          <w:rPr>
            <w:noProof/>
            <w:szCs w:val="18"/>
          </w:rPr>
          <w:delText>Site Conditions</w:delText>
        </w:r>
        <w:r w:rsidRPr="009C0CAF" w:rsidDel="00F666CB">
          <w:rPr>
            <w:noProof/>
            <w:szCs w:val="18"/>
          </w:rPr>
          <w:tab/>
        </w:r>
        <w:r w:rsidR="009C0CAF" w:rsidDel="00F666CB">
          <w:rPr>
            <w:noProof/>
            <w:szCs w:val="18"/>
          </w:rPr>
          <w:delText>5</w:delText>
        </w:r>
      </w:del>
    </w:p>
    <w:p w14:paraId="4BC1CB0C" w14:textId="388C9146" w:rsidR="00004F53" w:rsidRPr="009C0CAF" w:rsidDel="00F666CB" w:rsidRDefault="00004F53" w:rsidP="00004F53">
      <w:pPr>
        <w:pStyle w:val="TOC2"/>
        <w:tabs>
          <w:tab w:val="left" w:pos="880"/>
          <w:tab w:val="right" w:leader="dot" w:pos="9402"/>
        </w:tabs>
        <w:rPr>
          <w:del w:id="233" w:author="Reception" w:date="2020-08-18T14:20:00Z"/>
          <w:rFonts w:asciiTheme="minorHAnsi" w:eastAsiaTheme="minorEastAsia" w:hAnsiTheme="minorHAnsi"/>
          <w:noProof/>
          <w:szCs w:val="18"/>
          <w:lang w:eastAsia="en-IE"/>
        </w:rPr>
      </w:pPr>
      <w:del w:id="234" w:author="Reception" w:date="2020-08-18T14:20:00Z">
        <w:r w:rsidRPr="009C0CAF" w:rsidDel="00F666CB">
          <w:rPr>
            <w:rFonts w:eastAsia="Times New Roman" w:hAnsi="Times New Roman" w:cs="Times New Roman"/>
            <w:noProof/>
            <w:szCs w:val="18"/>
          </w:rPr>
          <w:delText>1.7.</w:delText>
        </w:r>
        <w:r w:rsidRPr="009C0CAF" w:rsidDel="00F666CB">
          <w:rPr>
            <w:rFonts w:asciiTheme="minorHAnsi" w:eastAsiaTheme="minorEastAsia" w:hAnsiTheme="minorHAnsi"/>
            <w:noProof/>
            <w:szCs w:val="18"/>
            <w:lang w:eastAsia="en-IE"/>
          </w:rPr>
          <w:tab/>
        </w:r>
        <w:r w:rsidRPr="009C0CAF" w:rsidDel="00F666CB">
          <w:rPr>
            <w:noProof/>
            <w:szCs w:val="18"/>
          </w:rPr>
          <w:delText>Quality Assurance</w:delText>
        </w:r>
        <w:r w:rsidRPr="009C0CAF" w:rsidDel="00F666CB">
          <w:rPr>
            <w:noProof/>
            <w:szCs w:val="18"/>
          </w:rPr>
          <w:tab/>
        </w:r>
        <w:r w:rsidR="009C0CAF" w:rsidDel="00F666CB">
          <w:rPr>
            <w:noProof/>
            <w:szCs w:val="18"/>
          </w:rPr>
          <w:delText>5</w:delText>
        </w:r>
      </w:del>
    </w:p>
    <w:p w14:paraId="64975A68" w14:textId="1312DE10" w:rsidR="00004F53" w:rsidRPr="009C0CAF" w:rsidDel="00F666CB" w:rsidRDefault="00004F53" w:rsidP="00004F53">
      <w:pPr>
        <w:pStyle w:val="TOC2"/>
        <w:tabs>
          <w:tab w:val="left" w:pos="880"/>
          <w:tab w:val="right" w:leader="dot" w:pos="9402"/>
        </w:tabs>
        <w:rPr>
          <w:del w:id="235" w:author="Reception" w:date="2020-08-18T14:20:00Z"/>
          <w:rFonts w:asciiTheme="minorHAnsi" w:eastAsiaTheme="minorEastAsia" w:hAnsiTheme="minorHAnsi"/>
          <w:noProof/>
          <w:szCs w:val="18"/>
          <w:lang w:eastAsia="en-IE"/>
        </w:rPr>
      </w:pPr>
      <w:del w:id="236" w:author="Reception" w:date="2020-08-18T14:20:00Z">
        <w:r w:rsidRPr="009C0CAF" w:rsidDel="00F666CB">
          <w:rPr>
            <w:rFonts w:eastAsia="Times New Roman" w:hAnsi="Times New Roman" w:cs="Times New Roman"/>
            <w:noProof/>
            <w:szCs w:val="18"/>
          </w:rPr>
          <w:delText>1.8.</w:delText>
        </w:r>
        <w:r w:rsidRPr="009C0CAF" w:rsidDel="00F666CB">
          <w:rPr>
            <w:rFonts w:asciiTheme="minorHAnsi" w:eastAsiaTheme="minorEastAsia" w:hAnsiTheme="minorHAnsi"/>
            <w:noProof/>
            <w:szCs w:val="18"/>
            <w:lang w:eastAsia="en-IE"/>
          </w:rPr>
          <w:tab/>
          <w:delText>Delivery, storage and Handling</w:delText>
        </w:r>
        <w:r w:rsidRPr="009C0CAF" w:rsidDel="00F666CB">
          <w:rPr>
            <w:noProof/>
            <w:szCs w:val="18"/>
          </w:rPr>
          <w:tab/>
        </w:r>
        <w:r w:rsidR="009C0CAF" w:rsidDel="00F666CB">
          <w:rPr>
            <w:noProof/>
            <w:szCs w:val="18"/>
          </w:rPr>
          <w:delText>5</w:delText>
        </w:r>
      </w:del>
    </w:p>
    <w:p w14:paraId="1D7439D3" w14:textId="252A2FAA" w:rsidR="00004F53" w:rsidRPr="009C0CAF" w:rsidDel="00F666CB" w:rsidRDefault="00004F53" w:rsidP="00004F53">
      <w:pPr>
        <w:pStyle w:val="TOC2"/>
        <w:tabs>
          <w:tab w:val="left" w:pos="880"/>
          <w:tab w:val="right" w:leader="dot" w:pos="9402"/>
        </w:tabs>
        <w:rPr>
          <w:del w:id="237" w:author="Reception" w:date="2020-08-18T14:20:00Z"/>
          <w:rFonts w:asciiTheme="minorHAnsi" w:eastAsiaTheme="minorEastAsia" w:hAnsiTheme="minorHAnsi"/>
          <w:noProof/>
          <w:szCs w:val="18"/>
          <w:lang w:eastAsia="en-IE"/>
        </w:rPr>
      </w:pPr>
      <w:del w:id="238" w:author="Reception" w:date="2020-08-18T14:20:00Z">
        <w:r w:rsidRPr="009C0CAF" w:rsidDel="00F666CB">
          <w:rPr>
            <w:rFonts w:eastAsia="Times New Roman" w:hAnsi="Times New Roman" w:cs="Times New Roman"/>
            <w:noProof/>
            <w:szCs w:val="18"/>
          </w:rPr>
          <w:delText>1.9.</w:delText>
        </w:r>
        <w:r w:rsidRPr="009C0CAF" w:rsidDel="00F666CB">
          <w:rPr>
            <w:rFonts w:asciiTheme="minorHAnsi" w:eastAsiaTheme="minorEastAsia" w:hAnsiTheme="minorHAnsi"/>
            <w:noProof/>
            <w:szCs w:val="18"/>
            <w:lang w:eastAsia="en-IE"/>
          </w:rPr>
          <w:tab/>
          <w:delText>Warranty</w:delText>
        </w:r>
        <w:r w:rsidRPr="009C0CAF" w:rsidDel="00F666CB">
          <w:rPr>
            <w:noProof/>
            <w:szCs w:val="18"/>
          </w:rPr>
          <w:tab/>
        </w:r>
        <w:r w:rsidR="009C0CAF" w:rsidDel="00F666CB">
          <w:rPr>
            <w:noProof/>
            <w:szCs w:val="18"/>
          </w:rPr>
          <w:delText>5</w:delText>
        </w:r>
      </w:del>
    </w:p>
    <w:p w14:paraId="0EDB18AA" w14:textId="2DAA4EE7" w:rsidR="00004F53" w:rsidRPr="009C0CAF" w:rsidDel="00F666CB" w:rsidRDefault="00004F53" w:rsidP="00004F53">
      <w:pPr>
        <w:pStyle w:val="TOC2"/>
        <w:tabs>
          <w:tab w:val="left" w:pos="880"/>
          <w:tab w:val="right" w:leader="dot" w:pos="9402"/>
        </w:tabs>
        <w:rPr>
          <w:del w:id="239" w:author="Reception" w:date="2020-08-18T14:20:00Z"/>
          <w:noProof/>
          <w:szCs w:val="18"/>
        </w:rPr>
      </w:pPr>
      <w:bookmarkStart w:id="240" w:name="_Hlk44935777"/>
      <w:del w:id="241" w:author="Reception" w:date="2020-08-18T14:20:00Z">
        <w:r w:rsidRPr="009C0CAF" w:rsidDel="00F666CB">
          <w:rPr>
            <w:rFonts w:eastAsia="Times New Roman" w:hAnsi="Times New Roman" w:cs="Times New Roman"/>
            <w:noProof/>
            <w:szCs w:val="18"/>
          </w:rPr>
          <w:delText>1.10.</w:delText>
        </w:r>
        <w:r w:rsidRPr="009C0CAF" w:rsidDel="00F666CB">
          <w:rPr>
            <w:rFonts w:asciiTheme="minorHAnsi" w:eastAsiaTheme="minorEastAsia" w:hAnsiTheme="minorHAnsi"/>
            <w:noProof/>
            <w:szCs w:val="18"/>
            <w:lang w:eastAsia="en-IE"/>
          </w:rPr>
          <w:tab/>
        </w:r>
        <w:r w:rsidRPr="009C0CAF" w:rsidDel="00F666CB">
          <w:rPr>
            <w:noProof/>
            <w:szCs w:val="18"/>
          </w:rPr>
          <w:delText>Extra Materials</w:delText>
        </w:r>
        <w:r w:rsidRPr="009C0CAF" w:rsidDel="00F666CB">
          <w:rPr>
            <w:noProof/>
            <w:szCs w:val="18"/>
          </w:rPr>
          <w:tab/>
        </w:r>
        <w:bookmarkEnd w:id="240"/>
        <w:r w:rsidR="009C0CAF" w:rsidDel="00F666CB">
          <w:rPr>
            <w:noProof/>
            <w:szCs w:val="18"/>
          </w:rPr>
          <w:delText>5</w:delText>
        </w:r>
      </w:del>
    </w:p>
    <w:p w14:paraId="48881DFF" w14:textId="31571E37" w:rsidR="0033273C" w:rsidRPr="009C0CAF" w:rsidDel="00F666CB" w:rsidRDefault="0033273C" w:rsidP="0033273C">
      <w:pPr>
        <w:pStyle w:val="TOC2"/>
        <w:tabs>
          <w:tab w:val="left" w:pos="880"/>
          <w:tab w:val="right" w:leader="dot" w:pos="9402"/>
        </w:tabs>
        <w:rPr>
          <w:del w:id="242" w:author="Reception" w:date="2020-08-18T14:20:00Z"/>
          <w:noProof/>
          <w:szCs w:val="18"/>
        </w:rPr>
      </w:pPr>
      <w:del w:id="243" w:author="Reception" w:date="2020-08-18T14:20:00Z">
        <w:r w:rsidRPr="009C0CAF" w:rsidDel="00F666CB">
          <w:rPr>
            <w:rFonts w:eastAsia="Times New Roman" w:hAnsi="Times New Roman" w:cs="Times New Roman"/>
            <w:noProof/>
            <w:szCs w:val="18"/>
          </w:rPr>
          <w:delText>1.11.</w:delText>
        </w:r>
        <w:r w:rsidRPr="009C0CAF" w:rsidDel="00F666CB">
          <w:rPr>
            <w:rFonts w:asciiTheme="minorHAnsi" w:eastAsiaTheme="minorEastAsia" w:hAnsiTheme="minorHAnsi"/>
            <w:noProof/>
            <w:szCs w:val="18"/>
            <w:lang w:eastAsia="en-IE"/>
          </w:rPr>
          <w:tab/>
          <w:delText>Coordination</w:delText>
        </w:r>
        <w:r w:rsidRPr="009C0CAF" w:rsidDel="00F666CB">
          <w:rPr>
            <w:noProof/>
            <w:szCs w:val="18"/>
          </w:rPr>
          <w:tab/>
        </w:r>
        <w:r w:rsidR="009C0CAF" w:rsidDel="00F666CB">
          <w:rPr>
            <w:noProof/>
            <w:szCs w:val="18"/>
          </w:rPr>
          <w:delText>5</w:delText>
        </w:r>
      </w:del>
    </w:p>
    <w:p w14:paraId="63BEFF51" w14:textId="77777777" w:rsidR="0033273C" w:rsidRPr="009C0CAF" w:rsidRDefault="0033273C" w:rsidP="00004F53">
      <w:pPr>
        <w:rPr>
          <w:szCs w:val="18"/>
        </w:rPr>
      </w:pPr>
    </w:p>
    <w:p w14:paraId="770C4D32" w14:textId="2871C25E" w:rsidR="00004F53" w:rsidRPr="009C0CAF" w:rsidDel="00F666CB" w:rsidRDefault="00004F53" w:rsidP="00004F53">
      <w:pPr>
        <w:pStyle w:val="TOC1"/>
        <w:tabs>
          <w:tab w:val="left" w:pos="660"/>
          <w:tab w:val="right" w:leader="dot" w:pos="9402"/>
        </w:tabs>
        <w:rPr>
          <w:del w:id="244" w:author="Reception" w:date="2020-08-18T14:20:00Z"/>
          <w:rFonts w:asciiTheme="minorHAnsi" w:eastAsiaTheme="minorEastAsia" w:hAnsiTheme="minorHAnsi"/>
          <w:b w:val="0"/>
          <w:noProof/>
          <w:szCs w:val="18"/>
          <w:lang w:eastAsia="en-IE"/>
        </w:rPr>
      </w:pPr>
      <w:del w:id="245" w:author="Reception" w:date="2020-08-18T14:20:00Z">
        <w:r w:rsidRPr="009C0CAF" w:rsidDel="00F666CB">
          <w:rPr>
            <w:noProof/>
            <w:szCs w:val="18"/>
          </w:rPr>
          <w:delText>2.</w:delText>
        </w:r>
        <w:r w:rsidRPr="009C0CAF" w:rsidDel="00F666CB">
          <w:rPr>
            <w:rFonts w:asciiTheme="minorHAnsi" w:eastAsiaTheme="minorEastAsia" w:hAnsiTheme="minorHAnsi"/>
            <w:b w:val="0"/>
            <w:noProof/>
            <w:szCs w:val="18"/>
            <w:lang w:eastAsia="en-IE"/>
          </w:rPr>
          <w:tab/>
        </w:r>
        <w:r w:rsidRPr="009C0CAF" w:rsidDel="00F666CB">
          <w:rPr>
            <w:noProof/>
            <w:szCs w:val="18"/>
          </w:rPr>
          <w:delText>Products</w:delText>
        </w:r>
        <w:r w:rsidRPr="009C0CAF" w:rsidDel="00F666CB">
          <w:rPr>
            <w:noProof/>
            <w:szCs w:val="18"/>
          </w:rPr>
          <w:tab/>
        </w:r>
        <w:r w:rsidR="009C0CAF" w:rsidDel="00F666CB">
          <w:rPr>
            <w:noProof/>
            <w:szCs w:val="18"/>
          </w:rPr>
          <w:delText>6</w:delText>
        </w:r>
      </w:del>
    </w:p>
    <w:p w14:paraId="2DFA76B2" w14:textId="0B29331A" w:rsidR="00004F53" w:rsidRPr="009C0CAF" w:rsidDel="00F666CB" w:rsidRDefault="00004F53" w:rsidP="00004F53">
      <w:pPr>
        <w:pStyle w:val="TOC2"/>
        <w:tabs>
          <w:tab w:val="left" w:pos="880"/>
          <w:tab w:val="right" w:leader="dot" w:pos="9402"/>
        </w:tabs>
        <w:rPr>
          <w:del w:id="246" w:author="Reception" w:date="2020-08-18T14:20:00Z"/>
          <w:rFonts w:asciiTheme="minorHAnsi" w:eastAsiaTheme="minorEastAsia" w:hAnsiTheme="minorHAnsi"/>
          <w:noProof/>
          <w:szCs w:val="18"/>
          <w:lang w:eastAsia="en-IE"/>
        </w:rPr>
      </w:pPr>
      <w:del w:id="247" w:author="Reception" w:date="2020-08-18T14:20:00Z">
        <w:r w:rsidRPr="009C0CAF" w:rsidDel="00F666CB">
          <w:rPr>
            <w:rFonts w:eastAsia="Times New Roman" w:hAnsi="Times New Roman" w:cs="Times New Roman"/>
            <w:noProof/>
            <w:szCs w:val="18"/>
          </w:rPr>
          <w:delText>2.1.</w:delText>
        </w:r>
        <w:r w:rsidRPr="009C0CAF" w:rsidDel="00F666CB">
          <w:rPr>
            <w:rFonts w:asciiTheme="minorHAnsi" w:eastAsiaTheme="minorEastAsia" w:hAnsiTheme="minorHAnsi"/>
            <w:noProof/>
            <w:szCs w:val="18"/>
            <w:lang w:eastAsia="en-IE"/>
          </w:rPr>
          <w:tab/>
        </w:r>
        <w:r w:rsidR="0033273C" w:rsidRPr="009C0CAF" w:rsidDel="00F666CB">
          <w:rPr>
            <w:rFonts w:asciiTheme="minorHAnsi" w:eastAsiaTheme="minorEastAsia" w:hAnsiTheme="minorHAnsi"/>
            <w:noProof/>
            <w:szCs w:val="18"/>
            <w:lang w:eastAsia="en-IE"/>
          </w:rPr>
          <w:delText>Conduit</w:delText>
        </w:r>
        <w:r w:rsidRPr="009C0CAF" w:rsidDel="00F666CB">
          <w:rPr>
            <w:noProof/>
            <w:szCs w:val="18"/>
          </w:rPr>
          <w:tab/>
        </w:r>
        <w:r w:rsidR="009C0CAF" w:rsidDel="00F666CB">
          <w:rPr>
            <w:noProof/>
            <w:szCs w:val="18"/>
          </w:rPr>
          <w:delText>6</w:delText>
        </w:r>
      </w:del>
    </w:p>
    <w:p w14:paraId="7CA84421" w14:textId="475A8342" w:rsidR="00004F53" w:rsidRPr="009C0CAF" w:rsidDel="00F666CB" w:rsidRDefault="00004F53" w:rsidP="00004F53">
      <w:pPr>
        <w:pStyle w:val="TOC2"/>
        <w:tabs>
          <w:tab w:val="left" w:pos="880"/>
          <w:tab w:val="right" w:leader="dot" w:pos="9402"/>
        </w:tabs>
        <w:rPr>
          <w:del w:id="248" w:author="Reception" w:date="2020-08-18T14:20:00Z"/>
          <w:rFonts w:asciiTheme="minorHAnsi" w:eastAsiaTheme="minorEastAsia" w:hAnsiTheme="minorHAnsi"/>
          <w:noProof/>
          <w:szCs w:val="18"/>
          <w:lang w:eastAsia="en-IE"/>
        </w:rPr>
      </w:pPr>
      <w:del w:id="249" w:author="Reception" w:date="2020-08-18T14:20:00Z">
        <w:r w:rsidRPr="009C0CAF" w:rsidDel="00F666CB">
          <w:rPr>
            <w:rFonts w:eastAsia="Times New Roman" w:hAnsi="Times New Roman" w:cs="Times New Roman"/>
            <w:noProof/>
            <w:szCs w:val="18"/>
          </w:rPr>
          <w:delText>2.2.</w:delText>
        </w:r>
        <w:r w:rsidRPr="009C0CAF" w:rsidDel="00F666CB">
          <w:rPr>
            <w:rFonts w:asciiTheme="minorHAnsi" w:eastAsiaTheme="minorEastAsia" w:hAnsiTheme="minorHAnsi"/>
            <w:noProof/>
            <w:szCs w:val="18"/>
            <w:lang w:eastAsia="en-IE"/>
          </w:rPr>
          <w:tab/>
        </w:r>
        <w:r w:rsidR="002160A7" w:rsidRPr="009C0CAF" w:rsidDel="00F666CB">
          <w:rPr>
            <w:rFonts w:asciiTheme="minorHAnsi" w:eastAsiaTheme="minorEastAsia" w:hAnsiTheme="minorHAnsi"/>
            <w:noProof/>
            <w:szCs w:val="18"/>
            <w:lang w:eastAsia="en-IE"/>
          </w:rPr>
          <w:delText>Non Metallic Ducts and Duct Accessories</w:delText>
        </w:r>
        <w:r w:rsidRPr="009C0CAF" w:rsidDel="00F666CB">
          <w:rPr>
            <w:noProof/>
            <w:szCs w:val="18"/>
          </w:rPr>
          <w:tab/>
        </w:r>
        <w:r w:rsidR="009C0CAF" w:rsidDel="00F666CB">
          <w:rPr>
            <w:noProof/>
            <w:szCs w:val="18"/>
          </w:rPr>
          <w:delText>7</w:delText>
        </w:r>
      </w:del>
    </w:p>
    <w:p w14:paraId="5E4AB267" w14:textId="33AF89D6" w:rsidR="00004F53" w:rsidRPr="009C0CAF" w:rsidDel="00F666CB" w:rsidRDefault="00004F53" w:rsidP="00004F53">
      <w:pPr>
        <w:pStyle w:val="TOC2"/>
        <w:tabs>
          <w:tab w:val="left" w:pos="880"/>
          <w:tab w:val="right" w:leader="dot" w:pos="9402"/>
        </w:tabs>
        <w:rPr>
          <w:del w:id="250" w:author="Reception" w:date="2020-08-18T14:20:00Z"/>
          <w:rFonts w:asciiTheme="minorHAnsi" w:eastAsiaTheme="minorEastAsia" w:hAnsiTheme="minorHAnsi"/>
          <w:noProof/>
          <w:szCs w:val="18"/>
          <w:lang w:eastAsia="en-IE"/>
        </w:rPr>
      </w:pPr>
      <w:del w:id="251" w:author="Reception" w:date="2020-08-18T14:20:00Z">
        <w:r w:rsidRPr="009C0CAF" w:rsidDel="00F666CB">
          <w:rPr>
            <w:rFonts w:eastAsia="Times New Roman" w:hAnsi="Times New Roman" w:cs="Times New Roman"/>
            <w:noProof/>
            <w:szCs w:val="18"/>
          </w:rPr>
          <w:delText>2.3.</w:delText>
        </w:r>
        <w:r w:rsidRPr="009C0CAF" w:rsidDel="00F666CB">
          <w:rPr>
            <w:rFonts w:asciiTheme="minorHAnsi" w:eastAsiaTheme="minorEastAsia" w:hAnsiTheme="minorHAnsi"/>
            <w:noProof/>
            <w:szCs w:val="18"/>
            <w:lang w:eastAsia="en-IE"/>
          </w:rPr>
          <w:tab/>
        </w:r>
        <w:r w:rsidR="002160A7" w:rsidRPr="009C0CAF" w:rsidDel="00F666CB">
          <w:rPr>
            <w:noProof/>
            <w:szCs w:val="18"/>
          </w:rPr>
          <w:delText>Precast Concrete Handholes and Boxes</w:delText>
        </w:r>
        <w:r w:rsidRPr="009C0CAF" w:rsidDel="00F666CB">
          <w:rPr>
            <w:noProof/>
            <w:szCs w:val="18"/>
          </w:rPr>
          <w:tab/>
        </w:r>
        <w:r w:rsidR="009C0CAF" w:rsidDel="00F666CB">
          <w:rPr>
            <w:noProof/>
            <w:szCs w:val="18"/>
          </w:rPr>
          <w:delText>7</w:delText>
        </w:r>
      </w:del>
    </w:p>
    <w:p w14:paraId="72AB028A" w14:textId="365192D6" w:rsidR="00004F53" w:rsidRPr="009C0CAF" w:rsidDel="00F666CB" w:rsidRDefault="00004F53" w:rsidP="00004F53">
      <w:pPr>
        <w:pStyle w:val="TOC2"/>
        <w:tabs>
          <w:tab w:val="left" w:pos="880"/>
          <w:tab w:val="right" w:leader="dot" w:pos="9402"/>
        </w:tabs>
        <w:rPr>
          <w:del w:id="252" w:author="Reception" w:date="2020-08-18T14:20:00Z"/>
          <w:rFonts w:asciiTheme="minorHAnsi" w:eastAsiaTheme="minorEastAsia" w:hAnsiTheme="minorHAnsi"/>
          <w:noProof/>
          <w:szCs w:val="18"/>
          <w:lang w:eastAsia="en-IE"/>
        </w:rPr>
      </w:pPr>
      <w:del w:id="253" w:author="Reception" w:date="2020-08-18T14:20:00Z">
        <w:r w:rsidRPr="009C0CAF" w:rsidDel="00F666CB">
          <w:rPr>
            <w:rFonts w:eastAsia="Times New Roman" w:hAnsi="Times New Roman" w:cs="Times New Roman"/>
            <w:noProof/>
            <w:szCs w:val="18"/>
          </w:rPr>
          <w:delText>2.4.</w:delText>
        </w:r>
        <w:r w:rsidRPr="009C0CAF" w:rsidDel="00F666CB">
          <w:rPr>
            <w:rFonts w:asciiTheme="minorHAnsi" w:eastAsiaTheme="minorEastAsia" w:hAnsiTheme="minorHAnsi"/>
            <w:noProof/>
            <w:szCs w:val="18"/>
            <w:lang w:eastAsia="en-IE"/>
          </w:rPr>
          <w:tab/>
        </w:r>
        <w:r w:rsidR="002160A7" w:rsidRPr="009C0CAF" w:rsidDel="00F666CB">
          <w:rPr>
            <w:rFonts w:asciiTheme="minorHAnsi" w:eastAsiaTheme="minorEastAsia" w:hAnsiTheme="minorHAnsi"/>
            <w:noProof/>
            <w:szCs w:val="18"/>
            <w:lang w:eastAsia="en-IE"/>
          </w:rPr>
          <w:delText>Handholes and Boxes other than Precast concrete</w:delText>
        </w:r>
        <w:r w:rsidRPr="009C0CAF" w:rsidDel="00F666CB">
          <w:rPr>
            <w:noProof/>
            <w:szCs w:val="18"/>
          </w:rPr>
          <w:tab/>
        </w:r>
        <w:r w:rsidR="009C0CAF" w:rsidDel="00F666CB">
          <w:rPr>
            <w:noProof/>
            <w:szCs w:val="18"/>
          </w:rPr>
          <w:delText>8</w:delText>
        </w:r>
      </w:del>
    </w:p>
    <w:p w14:paraId="258D6245" w14:textId="38391A27" w:rsidR="00004F53" w:rsidRPr="009C0CAF" w:rsidDel="00F666CB" w:rsidRDefault="00004F53" w:rsidP="00004F53">
      <w:pPr>
        <w:pStyle w:val="TOC2"/>
        <w:tabs>
          <w:tab w:val="left" w:pos="880"/>
          <w:tab w:val="right" w:leader="dot" w:pos="9402"/>
        </w:tabs>
        <w:rPr>
          <w:del w:id="254" w:author="Reception" w:date="2020-08-18T14:20:00Z"/>
          <w:rFonts w:asciiTheme="minorHAnsi" w:eastAsiaTheme="minorEastAsia" w:hAnsiTheme="minorHAnsi"/>
          <w:noProof/>
          <w:szCs w:val="18"/>
          <w:lang w:eastAsia="en-IE"/>
        </w:rPr>
      </w:pPr>
      <w:bookmarkStart w:id="255" w:name="_Hlk44936045"/>
      <w:del w:id="256" w:author="Reception" w:date="2020-08-18T14:20:00Z">
        <w:r w:rsidRPr="009C0CAF" w:rsidDel="00F666CB">
          <w:rPr>
            <w:rFonts w:eastAsia="Times New Roman" w:hAnsi="Times New Roman" w:cs="Times New Roman"/>
            <w:noProof/>
            <w:szCs w:val="18"/>
          </w:rPr>
          <w:delText>2.5.</w:delText>
        </w:r>
        <w:r w:rsidRPr="009C0CAF" w:rsidDel="00F666CB">
          <w:rPr>
            <w:rFonts w:asciiTheme="minorHAnsi" w:eastAsiaTheme="minorEastAsia" w:hAnsiTheme="minorHAnsi"/>
            <w:noProof/>
            <w:szCs w:val="18"/>
            <w:lang w:eastAsia="en-IE"/>
          </w:rPr>
          <w:tab/>
        </w:r>
        <w:r w:rsidR="002160A7" w:rsidRPr="009C0CAF" w:rsidDel="00F666CB">
          <w:rPr>
            <w:rFonts w:asciiTheme="minorHAnsi" w:eastAsiaTheme="minorEastAsia" w:hAnsiTheme="minorHAnsi"/>
            <w:noProof/>
            <w:szCs w:val="18"/>
            <w:lang w:eastAsia="en-IE"/>
          </w:rPr>
          <w:delText>Precast Manholes</w:delText>
        </w:r>
        <w:r w:rsidRPr="009C0CAF" w:rsidDel="00F666CB">
          <w:rPr>
            <w:noProof/>
            <w:szCs w:val="18"/>
          </w:rPr>
          <w:tab/>
        </w:r>
        <w:r w:rsidR="009C0CAF" w:rsidDel="00F666CB">
          <w:rPr>
            <w:noProof/>
            <w:szCs w:val="18"/>
          </w:rPr>
          <w:delText>8</w:delText>
        </w:r>
      </w:del>
    </w:p>
    <w:p w14:paraId="3BFFA78A" w14:textId="4ED5274D" w:rsidR="00004F53" w:rsidRPr="009C0CAF" w:rsidDel="00F666CB" w:rsidRDefault="00004F53" w:rsidP="00004F53">
      <w:pPr>
        <w:pStyle w:val="TOC2"/>
        <w:tabs>
          <w:tab w:val="left" w:pos="880"/>
          <w:tab w:val="right" w:leader="dot" w:pos="9402"/>
        </w:tabs>
        <w:rPr>
          <w:del w:id="257" w:author="Reception" w:date="2020-08-18T14:20:00Z"/>
          <w:noProof/>
          <w:szCs w:val="18"/>
        </w:rPr>
      </w:pPr>
      <w:del w:id="258" w:author="Reception" w:date="2020-08-18T14:20:00Z">
        <w:r w:rsidRPr="009C0CAF" w:rsidDel="00F666CB">
          <w:rPr>
            <w:rFonts w:eastAsia="Times New Roman" w:hAnsi="Times New Roman" w:cs="Times New Roman"/>
            <w:noProof/>
            <w:szCs w:val="18"/>
          </w:rPr>
          <w:delText>2.6.</w:delText>
        </w:r>
        <w:r w:rsidRPr="009C0CAF" w:rsidDel="00F666CB">
          <w:rPr>
            <w:rFonts w:asciiTheme="minorHAnsi" w:eastAsiaTheme="minorEastAsia" w:hAnsiTheme="minorHAnsi"/>
            <w:noProof/>
            <w:szCs w:val="18"/>
            <w:lang w:eastAsia="en-IE"/>
          </w:rPr>
          <w:tab/>
        </w:r>
        <w:r w:rsidR="002160A7" w:rsidRPr="009C0CAF" w:rsidDel="00F666CB">
          <w:rPr>
            <w:rFonts w:asciiTheme="minorHAnsi" w:eastAsiaTheme="minorEastAsia" w:hAnsiTheme="minorHAnsi"/>
            <w:noProof/>
            <w:szCs w:val="18"/>
            <w:lang w:eastAsia="en-IE"/>
          </w:rPr>
          <w:delText>Utility Structure Accessories</w:delText>
        </w:r>
        <w:r w:rsidRPr="009C0CAF" w:rsidDel="00F666CB">
          <w:rPr>
            <w:noProof/>
            <w:szCs w:val="18"/>
          </w:rPr>
          <w:tab/>
        </w:r>
        <w:bookmarkEnd w:id="255"/>
        <w:r w:rsidR="009C0CAF" w:rsidDel="00F666CB">
          <w:rPr>
            <w:noProof/>
            <w:szCs w:val="18"/>
          </w:rPr>
          <w:delText>9</w:delText>
        </w:r>
      </w:del>
    </w:p>
    <w:p w14:paraId="3CE17B74" w14:textId="1C38C7AD" w:rsidR="002160A7" w:rsidRPr="009C0CAF" w:rsidDel="00F666CB" w:rsidRDefault="002160A7" w:rsidP="002160A7">
      <w:pPr>
        <w:pStyle w:val="TOC2"/>
        <w:tabs>
          <w:tab w:val="left" w:pos="880"/>
          <w:tab w:val="right" w:leader="dot" w:pos="9402"/>
        </w:tabs>
        <w:rPr>
          <w:del w:id="259" w:author="Reception" w:date="2020-08-18T14:20:00Z"/>
          <w:rFonts w:asciiTheme="minorHAnsi" w:eastAsiaTheme="minorEastAsia" w:hAnsiTheme="minorHAnsi"/>
          <w:noProof/>
          <w:szCs w:val="18"/>
          <w:lang w:eastAsia="en-IE"/>
        </w:rPr>
      </w:pPr>
      <w:bookmarkStart w:id="260" w:name="_Hlk44936054"/>
      <w:del w:id="261" w:author="Reception" w:date="2020-08-18T14:20:00Z">
        <w:r w:rsidRPr="009C0CAF" w:rsidDel="00F666CB">
          <w:rPr>
            <w:rFonts w:eastAsia="Times New Roman" w:hAnsi="Times New Roman" w:cs="Times New Roman"/>
            <w:noProof/>
            <w:szCs w:val="18"/>
          </w:rPr>
          <w:delText>2.7.</w:delText>
        </w:r>
        <w:r w:rsidRPr="009C0CAF" w:rsidDel="00F666CB">
          <w:rPr>
            <w:rFonts w:asciiTheme="minorHAnsi" w:eastAsiaTheme="minorEastAsia" w:hAnsiTheme="minorHAnsi"/>
            <w:noProof/>
            <w:szCs w:val="18"/>
            <w:lang w:eastAsia="en-IE"/>
          </w:rPr>
          <w:tab/>
          <w:delText>Precast Manholes</w:delText>
        </w:r>
        <w:r w:rsidRPr="009C0CAF" w:rsidDel="00F666CB">
          <w:rPr>
            <w:noProof/>
            <w:szCs w:val="18"/>
          </w:rPr>
          <w:tab/>
        </w:r>
        <w:r w:rsidR="009C0CAF" w:rsidDel="00F666CB">
          <w:rPr>
            <w:noProof/>
            <w:szCs w:val="18"/>
          </w:rPr>
          <w:delText>11</w:delText>
        </w:r>
      </w:del>
    </w:p>
    <w:bookmarkEnd w:id="260"/>
    <w:p w14:paraId="22F2D63F" w14:textId="04880B24" w:rsidR="002160A7" w:rsidRPr="009C0CAF" w:rsidDel="00F666CB" w:rsidRDefault="002160A7" w:rsidP="002160A7">
      <w:pPr>
        <w:pStyle w:val="TOC2"/>
        <w:tabs>
          <w:tab w:val="left" w:pos="880"/>
          <w:tab w:val="right" w:leader="dot" w:pos="9402"/>
        </w:tabs>
        <w:rPr>
          <w:del w:id="262" w:author="Reception" w:date="2020-08-18T14:20:00Z"/>
          <w:rFonts w:asciiTheme="minorHAnsi" w:eastAsiaTheme="minorEastAsia" w:hAnsiTheme="minorHAnsi"/>
          <w:noProof/>
          <w:szCs w:val="18"/>
          <w:lang w:eastAsia="en-IE"/>
        </w:rPr>
      </w:pPr>
      <w:del w:id="263" w:author="Reception" w:date="2020-08-18T14:20:00Z">
        <w:r w:rsidRPr="009C0CAF" w:rsidDel="00F666CB">
          <w:rPr>
            <w:rFonts w:eastAsia="Times New Roman" w:hAnsi="Times New Roman" w:cs="Times New Roman"/>
            <w:noProof/>
            <w:szCs w:val="18"/>
          </w:rPr>
          <w:delText>2.8.</w:delText>
        </w:r>
        <w:r w:rsidRPr="009C0CAF" w:rsidDel="00F666CB">
          <w:rPr>
            <w:rFonts w:asciiTheme="minorHAnsi" w:eastAsiaTheme="minorEastAsia" w:hAnsiTheme="minorHAnsi"/>
            <w:noProof/>
            <w:szCs w:val="18"/>
            <w:lang w:eastAsia="en-IE"/>
          </w:rPr>
          <w:tab/>
          <w:delText>Source Quality Control</w:delText>
        </w:r>
        <w:r w:rsidRPr="009C0CAF" w:rsidDel="00F666CB">
          <w:rPr>
            <w:noProof/>
            <w:szCs w:val="18"/>
          </w:rPr>
          <w:tab/>
          <w:delText>1</w:delText>
        </w:r>
        <w:r w:rsidR="009C0CAF" w:rsidDel="00F666CB">
          <w:rPr>
            <w:noProof/>
            <w:szCs w:val="18"/>
          </w:rPr>
          <w:delText>1</w:delText>
        </w:r>
      </w:del>
    </w:p>
    <w:p w14:paraId="6A4CB90D" w14:textId="77777777" w:rsidR="002160A7" w:rsidRPr="009C0CAF" w:rsidRDefault="002160A7" w:rsidP="00004F53">
      <w:pPr>
        <w:pStyle w:val="TOC1"/>
        <w:tabs>
          <w:tab w:val="left" w:pos="660"/>
          <w:tab w:val="right" w:leader="dot" w:pos="9402"/>
        </w:tabs>
        <w:rPr>
          <w:noProof/>
          <w:szCs w:val="18"/>
        </w:rPr>
      </w:pPr>
    </w:p>
    <w:p w14:paraId="63BCE8A3" w14:textId="4B918132" w:rsidR="00004F53" w:rsidRPr="009C0CAF" w:rsidDel="00F666CB" w:rsidRDefault="00004F53" w:rsidP="00004F53">
      <w:pPr>
        <w:pStyle w:val="TOC1"/>
        <w:tabs>
          <w:tab w:val="left" w:pos="660"/>
          <w:tab w:val="right" w:leader="dot" w:pos="9402"/>
        </w:tabs>
        <w:rPr>
          <w:del w:id="264" w:author="Reception" w:date="2020-08-18T14:20:00Z"/>
          <w:rFonts w:asciiTheme="minorHAnsi" w:eastAsiaTheme="minorEastAsia" w:hAnsiTheme="minorHAnsi"/>
          <w:b w:val="0"/>
          <w:noProof/>
          <w:szCs w:val="18"/>
          <w:lang w:eastAsia="en-IE"/>
        </w:rPr>
      </w:pPr>
      <w:del w:id="265" w:author="Reception" w:date="2020-08-18T14:20:00Z">
        <w:r w:rsidRPr="009C0CAF" w:rsidDel="00F666CB">
          <w:rPr>
            <w:noProof/>
            <w:szCs w:val="18"/>
          </w:rPr>
          <w:delText>3.</w:delText>
        </w:r>
        <w:r w:rsidRPr="009C0CAF" w:rsidDel="00F666CB">
          <w:rPr>
            <w:rFonts w:asciiTheme="minorHAnsi" w:eastAsiaTheme="minorEastAsia" w:hAnsiTheme="minorHAnsi"/>
            <w:b w:val="0"/>
            <w:noProof/>
            <w:szCs w:val="18"/>
            <w:lang w:eastAsia="en-IE"/>
          </w:rPr>
          <w:tab/>
        </w:r>
        <w:r w:rsidRPr="009C0CAF" w:rsidDel="00F666CB">
          <w:rPr>
            <w:noProof/>
            <w:szCs w:val="18"/>
          </w:rPr>
          <w:delText>Execution</w:delText>
        </w:r>
        <w:r w:rsidRPr="009C0CAF" w:rsidDel="00F666CB">
          <w:rPr>
            <w:noProof/>
            <w:szCs w:val="18"/>
          </w:rPr>
          <w:tab/>
        </w:r>
        <w:r w:rsidRPr="009C0CAF" w:rsidDel="00F666CB">
          <w:rPr>
            <w:noProof/>
            <w:szCs w:val="18"/>
          </w:rPr>
          <w:fldChar w:fldCharType="begin"/>
        </w:r>
        <w:r w:rsidRPr="009C0CAF" w:rsidDel="00F666CB">
          <w:rPr>
            <w:noProof/>
            <w:szCs w:val="18"/>
          </w:rPr>
          <w:delInstrText xml:space="preserve"> PAGEREF _Toc39144024 \h </w:delInstrText>
        </w:r>
        <w:r w:rsidRPr="009C0CAF" w:rsidDel="00F666CB">
          <w:rPr>
            <w:noProof/>
            <w:szCs w:val="18"/>
          </w:rPr>
        </w:r>
        <w:r w:rsidRPr="009C0CAF" w:rsidDel="00F666CB">
          <w:rPr>
            <w:noProof/>
            <w:szCs w:val="18"/>
          </w:rPr>
          <w:fldChar w:fldCharType="separate"/>
        </w:r>
      </w:del>
      <w:del w:id="266" w:author="Reception" w:date="2020-08-18T14:19:00Z">
        <w:r w:rsidRPr="009C0CAF" w:rsidDel="00F666CB">
          <w:rPr>
            <w:noProof/>
            <w:szCs w:val="18"/>
          </w:rPr>
          <w:delText>1</w:delText>
        </w:r>
      </w:del>
      <w:del w:id="267" w:author="Reception" w:date="2020-08-18T14:20:00Z">
        <w:r w:rsidRPr="009C0CAF" w:rsidDel="00F666CB">
          <w:rPr>
            <w:noProof/>
            <w:szCs w:val="18"/>
          </w:rPr>
          <w:fldChar w:fldCharType="end"/>
        </w:r>
        <w:r w:rsidRPr="009C0CAF" w:rsidDel="00F666CB">
          <w:rPr>
            <w:noProof/>
            <w:szCs w:val="18"/>
          </w:rPr>
          <w:delText>1</w:delText>
        </w:r>
      </w:del>
    </w:p>
    <w:p w14:paraId="6135926D" w14:textId="21850B46" w:rsidR="00004F53" w:rsidRPr="009C0CAF" w:rsidDel="00F666CB" w:rsidRDefault="00004F53" w:rsidP="00004F53">
      <w:pPr>
        <w:pStyle w:val="TOC2"/>
        <w:tabs>
          <w:tab w:val="left" w:pos="880"/>
          <w:tab w:val="right" w:leader="dot" w:pos="9402"/>
        </w:tabs>
        <w:rPr>
          <w:del w:id="268" w:author="Reception" w:date="2020-08-18T14:20:00Z"/>
          <w:rFonts w:asciiTheme="minorHAnsi" w:eastAsiaTheme="minorEastAsia" w:hAnsiTheme="minorHAnsi"/>
          <w:noProof/>
          <w:szCs w:val="18"/>
          <w:lang w:eastAsia="en-IE"/>
        </w:rPr>
      </w:pPr>
      <w:del w:id="269" w:author="Reception" w:date="2020-08-18T14:20:00Z">
        <w:r w:rsidRPr="009C0CAF" w:rsidDel="00F666CB">
          <w:rPr>
            <w:rFonts w:eastAsia="Times New Roman" w:hAnsi="Times New Roman" w:cs="Times New Roman"/>
            <w:noProof/>
            <w:szCs w:val="18"/>
          </w:rPr>
          <w:delText>3.1.</w:delText>
        </w:r>
        <w:r w:rsidRPr="009C0CAF" w:rsidDel="00F666CB">
          <w:rPr>
            <w:rFonts w:asciiTheme="minorHAnsi" w:eastAsiaTheme="minorEastAsia" w:hAnsiTheme="minorHAnsi"/>
            <w:noProof/>
            <w:szCs w:val="18"/>
            <w:lang w:eastAsia="en-IE"/>
          </w:rPr>
          <w:tab/>
        </w:r>
        <w:r w:rsidRPr="009C0CAF" w:rsidDel="00F666CB">
          <w:rPr>
            <w:noProof/>
            <w:szCs w:val="18"/>
          </w:rPr>
          <w:delText>Installation</w:delText>
        </w:r>
        <w:r w:rsidRPr="009C0CAF" w:rsidDel="00F666CB">
          <w:rPr>
            <w:noProof/>
            <w:szCs w:val="18"/>
          </w:rPr>
          <w:tab/>
        </w:r>
        <w:r w:rsidRPr="009C0CAF" w:rsidDel="00F666CB">
          <w:rPr>
            <w:noProof/>
            <w:szCs w:val="18"/>
          </w:rPr>
          <w:fldChar w:fldCharType="begin"/>
        </w:r>
        <w:r w:rsidRPr="009C0CAF" w:rsidDel="00F666CB">
          <w:rPr>
            <w:noProof/>
            <w:szCs w:val="18"/>
          </w:rPr>
          <w:delInstrText xml:space="preserve"> PAGEREF _Toc39144025 \h </w:delInstrText>
        </w:r>
        <w:r w:rsidRPr="009C0CAF" w:rsidDel="00F666CB">
          <w:rPr>
            <w:noProof/>
            <w:szCs w:val="18"/>
          </w:rPr>
        </w:r>
        <w:r w:rsidRPr="009C0CAF" w:rsidDel="00F666CB">
          <w:rPr>
            <w:noProof/>
            <w:szCs w:val="18"/>
          </w:rPr>
          <w:fldChar w:fldCharType="separate"/>
        </w:r>
      </w:del>
      <w:del w:id="270" w:author="Reception" w:date="2020-08-18T14:19:00Z">
        <w:r w:rsidRPr="009C0CAF" w:rsidDel="00F666CB">
          <w:rPr>
            <w:noProof/>
            <w:szCs w:val="18"/>
          </w:rPr>
          <w:delText>1</w:delText>
        </w:r>
      </w:del>
      <w:del w:id="271" w:author="Reception" w:date="2020-08-18T14:20:00Z">
        <w:r w:rsidRPr="009C0CAF" w:rsidDel="00F666CB">
          <w:rPr>
            <w:noProof/>
            <w:szCs w:val="18"/>
          </w:rPr>
          <w:fldChar w:fldCharType="end"/>
        </w:r>
        <w:r w:rsidRPr="009C0CAF" w:rsidDel="00F666CB">
          <w:rPr>
            <w:noProof/>
            <w:szCs w:val="18"/>
          </w:rPr>
          <w:delText>1</w:delText>
        </w:r>
      </w:del>
    </w:p>
    <w:p w14:paraId="5F3F37F0" w14:textId="76141E0C" w:rsidR="00004F53" w:rsidRPr="009C0CAF" w:rsidDel="00F666CB" w:rsidRDefault="00004F53" w:rsidP="00004F53">
      <w:pPr>
        <w:pStyle w:val="TOC2"/>
        <w:tabs>
          <w:tab w:val="left" w:pos="880"/>
          <w:tab w:val="right" w:leader="dot" w:pos="9402"/>
        </w:tabs>
        <w:rPr>
          <w:del w:id="272" w:author="Reception" w:date="2020-08-18T14:20:00Z"/>
          <w:noProof/>
          <w:szCs w:val="18"/>
        </w:rPr>
      </w:pPr>
      <w:del w:id="273" w:author="Reception" w:date="2020-08-18T14:20:00Z">
        <w:r w:rsidRPr="009C0CAF" w:rsidDel="00F666CB">
          <w:rPr>
            <w:rFonts w:eastAsia="Times New Roman" w:hAnsi="Times New Roman" w:cs="Times New Roman"/>
            <w:noProof/>
            <w:szCs w:val="18"/>
          </w:rPr>
          <w:delText>3.2.</w:delText>
        </w:r>
        <w:r w:rsidRPr="009C0CAF" w:rsidDel="00F666CB">
          <w:rPr>
            <w:rFonts w:asciiTheme="minorHAnsi" w:eastAsiaTheme="minorEastAsia" w:hAnsiTheme="minorHAnsi"/>
            <w:noProof/>
            <w:szCs w:val="18"/>
            <w:lang w:eastAsia="en-IE"/>
          </w:rPr>
          <w:tab/>
        </w:r>
        <w:r w:rsidR="002160A7" w:rsidRPr="009C0CAF" w:rsidDel="00F666CB">
          <w:rPr>
            <w:rFonts w:asciiTheme="minorHAnsi" w:eastAsiaTheme="minorEastAsia" w:hAnsiTheme="minorHAnsi"/>
            <w:noProof/>
            <w:szCs w:val="18"/>
            <w:lang w:eastAsia="en-IE"/>
          </w:rPr>
          <w:delText>Underground duct Application</w:delText>
        </w:r>
        <w:r w:rsidRPr="009C0CAF" w:rsidDel="00F666CB">
          <w:rPr>
            <w:noProof/>
            <w:szCs w:val="18"/>
          </w:rPr>
          <w:tab/>
        </w:r>
        <w:r w:rsidRPr="009C0CAF" w:rsidDel="00F666CB">
          <w:rPr>
            <w:noProof/>
            <w:szCs w:val="18"/>
          </w:rPr>
          <w:fldChar w:fldCharType="begin"/>
        </w:r>
        <w:r w:rsidRPr="009C0CAF" w:rsidDel="00F666CB">
          <w:rPr>
            <w:noProof/>
            <w:szCs w:val="18"/>
          </w:rPr>
          <w:delInstrText xml:space="preserve"> PAGEREF _Toc39144026 \h </w:delInstrText>
        </w:r>
        <w:r w:rsidRPr="009C0CAF" w:rsidDel="00F666CB">
          <w:rPr>
            <w:noProof/>
            <w:szCs w:val="18"/>
          </w:rPr>
        </w:r>
        <w:r w:rsidRPr="009C0CAF" w:rsidDel="00F666CB">
          <w:rPr>
            <w:noProof/>
            <w:szCs w:val="18"/>
          </w:rPr>
          <w:fldChar w:fldCharType="separate"/>
        </w:r>
      </w:del>
      <w:del w:id="274" w:author="Reception" w:date="2020-08-18T14:19:00Z">
        <w:r w:rsidRPr="009C0CAF" w:rsidDel="00F666CB">
          <w:rPr>
            <w:noProof/>
            <w:szCs w:val="18"/>
          </w:rPr>
          <w:delText>1</w:delText>
        </w:r>
      </w:del>
      <w:del w:id="275" w:author="Reception" w:date="2020-08-18T14:20:00Z">
        <w:r w:rsidRPr="009C0CAF" w:rsidDel="00F666CB">
          <w:rPr>
            <w:noProof/>
            <w:szCs w:val="18"/>
          </w:rPr>
          <w:fldChar w:fldCharType="end"/>
        </w:r>
        <w:r w:rsidRPr="009C0CAF" w:rsidDel="00F666CB">
          <w:rPr>
            <w:noProof/>
            <w:szCs w:val="18"/>
          </w:rPr>
          <w:delText>2</w:delText>
        </w:r>
      </w:del>
    </w:p>
    <w:p w14:paraId="5AA7D13A" w14:textId="5B7854DD" w:rsidR="002160A7" w:rsidRPr="009C0CAF" w:rsidDel="00F666CB" w:rsidRDefault="002160A7" w:rsidP="002160A7">
      <w:pPr>
        <w:pStyle w:val="TOC2"/>
        <w:tabs>
          <w:tab w:val="left" w:pos="880"/>
          <w:tab w:val="right" w:leader="dot" w:pos="9402"/>
        </w:tabs>
        <w:rPr>
          <w:del w:id="276" w:author="Reception" w:date="2020-08-18T14:20:00Z"/>
          <w:rFonts w:asciiTheme="minorHAnsi" w:eastAsiaTheme="minorEastAsia" w:hAnsiTheme="minorHAnsi"/>
          <w:noProof/>
          <w:szCs w:val="18"/>
          <w:lang w:eastAsia="en-IE"/>
        </w:rPr>
      </w:pPr>
      <w:del w:id="277" w:author="Reception" w:date="2020-08-18T14:20:00Z">
        <w:r w:rsidRPr="009C0CAF" w:rsidDel="00F666CB">
          <w:rPr>
            <w:rFonts w:eastAsia="Times New Roman" w:hAnsi="Times New Roman" w:cs="Times New Roman"/>
            <w:noProof/>
            <w:szCs w:val="18"/>
          </w:rPr>
          <w:delText>3.3.</w:delText>
        </w:r>
        <w:r w:rsidRPr="009C0CAF" w:rsidDel="00F666CB">
          <w:rPr>
            <w:rFonts w:asciiTheme="minorHAnsi" w:eastAsiaTheme="minorEastAsia" w:hAnsiTheme="minorHAnsi"/>
            <w:noProof/>
            <w:szCs w:val="18"/>
            <w:lang w:eastAsia="en-IE"/>
          </w:rPr>
          <w:tab/>
          <w:delText>Handholes and Boxes other than Precast concrete</w:delText>
        </w:r>
        <w:r w:rsidRPr="009C0CAF" w:rsidDel="00F666CB">
          <w:rPr>
            <w:noProof/>
            <w:szCs w:val="18"/>
          </w:rPr>
          <w:tab/>
        </w:r>
        <w:r w:rsidR="009C0CAF" w:rsidDel="00F666CB">
          <w:rPr>
            <w:noProof/>
            <w:szCs w:val="18"/>
          </w:rPr>
          <w:delText>12</w:delText>
        </w:r>
      </w:del>
    </w:p>
    <w:p w14:paraId="73127176" w14:textId="2E5D23DA" w:rsidR="002160A7" w:rsidRPr="009C0CAF" w:rsidDel="00F666CB" w:rsidRDefault="002160A7" w:rsidP="002160A7">
      <w:pPr>
        <w:pStyle w:val="TOC2"/>
        <w:tabs>
          <w:tab w:val="left" w:pos="880"/>
          <w:tab w:val="right" w:leader="dot" w:pos="9402"/>
        </w:tabs>
        <w:rPr>
          <w:del w:id="278" w:author="Reception" w:date="2020-08-18T14:20:00Z"/>
          <w:rFonts w:asciiTheme="minorHAnsi" w:eastAsiaTheme="minorEastAsia" w:hAnsiTheme="minorHAnsi"/>
          <w:noProof/>
          <w:szCs w:val="18"/>
          <w:lang w:eastAsia="en-IE"/>
        </w:rPr>
      </w:pPr>
      <w:del w:id="279" w:author="Reception" w:date="2020-08-18T14:20:00Z">
        <w:r w:rsidRPr="009C0CAF" w:rsidDel="00F666CB">
          <w:rPr>
            <w:rFonts w:eastAsia="Times New Roman" w:hAnsi="Times New Roman" w:cs="Times New Roman"/>
            <w:noProof/>
            <w:szCs w:val="18"/>
          </w:rPr>
          <w:delText>3.4.</w:delText>
        </w:r>
        <w:r w:rsidRPr="009C0CAF" w:rsidDel="00F666CB">
          <w:rPr>
            <w:rFonts w:asciiTheme="minorHAnsi" w:eastAsiaTheme="minorEastAsia" w:hAnsiTheme="minorHAnsi"/>
            <w:noProof/>
            <w:szCs w:val="18"/>
            <w:lang w:eastAsia="en-IE"/>
          </w:rPr>
          <w:tab/>
          <w:delText>Precast Manholes</w:delText>
        </w:r>
        <w:r w:rsidRPr="009C0CAF" w:rsidDel="00F666CB">
          <w:rPr>
            <w:noProof/>
            <w:szCs w:val="18"/>
          </w:rPr>
          <w:tab/>
          <w:delText>1</w:delText>
        </w:r>
        <w:r w:rsidR="009C0CAF" w:rsidDel="00F666CB">
          <w:rPr>
            <w:noProof/>
            <w:szCs w:val="18"/>
          </w:rPr>
          <w:delText>2</w:delText>
        </w:r>
      </w:del>
    </w:p>
    <w:p w14:paraId="2597C271" w14:textId="38E39C9F" w:rsidR="002160A7" w:rsidRPr="009C0CAF" w:rsidDel="00F666CB" w:rsidRDefault="002160A7" w:rsidP="002160A7">
      <w:pPr>
        <w:pStyle w:val="TOC2"/>
        <w:tabs>
          <w:tab w:val="left" w:pos="880"/>
          <w:tab w:val="right" w:leader="dot" w:pos="9402"/>
        </w:tabs>
        <w:rPr>
          <w:del w:id="280" w:author="Reception" w:date="2020-08-18T14:20:00Z"/>
          <w:noProof/>
          <w:szCs w:val="18"/>
        </w:rPr>
      </w:pPr>
      <w:del w:id="281" w:author="Reception" w:date="2020-08-18T14:20:00Z">
        <w:r w:rsidRPr="009C0CAF" w:rsidDel="00F666CB">
          <w:rPr>
            <w:rFonts w:eastAsia="Times New Roman" w:hAnsi="Times New Roman" w:cs="Times New Roman"/>
            <w:noProof/>
            <w:szCs w:val="18"/>
          </w:rPr>
          <w:delText>3.5.</w:delText>
        </w:r>
        <w:r w:rsidRPr="009C0CAF" w:rsidDel="00F666CB">
          <w:rPr>
            <w:rFonts w:asciiTheme="minorHAnsi" w:eastAsiaTheme="minorEastAsia" w:hAnsiTheme="minorHAnsi"/>
            <w:noProof/>
            <w:szCs w:val="18"/>
            <w:lang w:eastAsia="en-IE"/>
          </w:rPr>
          <w:tab/>
          <w:delText>Duct Installation and Design</w:delText>
        </w:r>
        <w:r w:rsidRPr="009C0CAF" w:rsidDel="00F666CB">
          <w:rPr>
            <w:noProof/>
            <w:szCs w:val="18"/>
          </w:rPr>
          <w:tab/>
        </w:r>
        <w:r w:rsidRPr="009C0CAF" w:rsidDel="00F666CB">
          <w:rPr>
            <w:noProof/>
            <w:szCs w:val="18"/>
          </w:rPr>
          <w:fldChar w:fldCharType="begin"/>
        </w:r>
        <w:r w:rsidRPr="009C0CAF" w:rsidDel="00F666CB">
          <w:rPr>
            <w:noProof/>
            <w:szCs w:val="18"/>
          </w:rPr>
          <w:delInstrText xml:space="preserve"> PAGEREF _Toc39144023 \h </w:delInstrText>
        </w:r>
        <w:r w:rsidRPr="009C0CAF" w:rsidDel="00F666CB">
          <w:rPr>
            <w:noProof/>
            <w:szCs w:val="18"/>
          </w:rPr>
        </w:r>
        <w:r w:rsidRPr="009C0CAF" w:rsidDel="00F666CB">
          <w:rPr>
            <w:noProof/>
            <w:szCs w:val="18"/>
          </w:rPr>
          <w:fldChar w:fldCharType="separate"/>
        </w:r>
      </w:del>
      <w:del w:id="282" w:author="Reception" w:date="2020-08-18T14:19:00Z">
        <w:r w:rsidRPr="009C0CAF" w:rsidDel="00F666CB">
          <w:rPr>
            <w:noProof/>
            <w:szCs w:val="18"/>
          </w:rPr>
          <w:delText>1</w:delText>
        </w:r>
      </w:del>
      <w:del w:id="283" w:author="Reception" w:date="2020-08-18T14:20:00Z">
        <w:r w:rsidRPr="009C0CAF" w:rsidDel="00F666CB">
          <w:rPr>
            <w:noProof/>
            <w:szCs w:val="18"/>
          </w:rPr>
          <w:fldChar w:fldCharType="end"/>
        </w:r>
        <w:r w:rsidR="009C0CAF" w:rsidDel="00F666CB">
          <w:rPr>
            <w:noProof/>
            <w:szCs w:val="18"/>
          </w:rPr>
          <w:delText>2</w:delText>
        </w:r>
      </w:del>
    </w:p>
    <w:p w14:paraId="4A0B2538" w14:textId="3CA3F458" w:rsidR="002160A7" w:rsidRPr="009C0CAF" w:rsidDel="00F666CB" w:rsidRDefault="002160A7" w:rsidP="002160A7">
      <w:pPr>
        <w:pStyle w:val="TOC2"/>
        <w:tabs>
          <w:tab w:val="left" w:pos="880"/>
          <w:tab w:val="right" w:leader="dot" w:pos="9402"/>
        </w:tabs>
        <w:rPr>
          <w:del w:id="284" w:author="Reception" w:date="2020-08-18T14:20:00Z"/>
          <w:rFonts w:asciiTheme="minorHAnsi" w:eastAsiaTheme="minorEastAsia" w:hAnsiTheme="minorHAnsi"/>
          <w:noProof/>
          <w:szCs w:val="18"/>
          <w:lang w:eastAsia="en-IE"/>
        </w:rPr>
      </w:pPr>
      <w:del w:id="285" w:author="Reception" w:date="2020-08-18T14:20:00Z">
        <w:r w:rsidRPr="009C0CAF" w:rsidDel="00F666CB">
          <w:rPr>
            <w:rFonts w:eastAsia="Times New Roman" w:hAnsi="Times New Roman" w:cs="Times New Roman"/>
            <w:noProof/>
            <w:szCs w:val="18"/>
          </w:rPr>
          <w:delText>3.6.</w:delText>
        </w:r>
        <w:r w:rsidRPr="009C0CAF" w:rsidDel="00F666CB">
          <w:rPr>
            <w:rFonts w:asciiTheme="minorHAnsi" w:eastAsiaTheme="minorEastAsia" w:hAnsiTheme="minorHAnsi"/>
            <w:noProof/>
            <w:szCs w:val="18"/>
            <w:lang w:eastAsia="en-IE"/>
          </w:rPr>
          <w:tab/>
          <w:delText>Installation, concrete Manholes</w:delText>
        </w:r>
        <w:r w:rsidRPr="009C0CAF" w:rsidDel="00F666CB">
          <w:rPr>
            <w:noProof/>
            <w:szCs w:val="18"/>
          </w:rPr>
          <w:tab/>
          <w:delText>1</w:delText>
        </w:r>
        <w:r w:rsidR="009C0CAF" w:rsidDel="00F666CB">
          <w:rPr>
            <w:noProof/>
            <w:szCs w:val="18"/>
          </w:rPr>
          <w:delText>6</w:delText>
        </w:r>
      </w:del>
    </w:p>
    <w:p w14:paraId="289FA9B7" w14:textId="539D36AE" w:rsidR="002160A7" w:rsidRPr="009C0CAF" w:rsidDel="00F666CB" w:rsidRDefault="002160A7" w:rsidP="002160A7">
      <w:pPr>
        <w:pStyle w:val="TOC2"/>
        <w:tabs>
          <w:tab w:val="left" w:pos="880"/>
          <w:tab w:val="right" w:leader="dot" w:pos="9402"/>
        </w:tabs>
        <w:rPr>
          <w:del w:id="286" w:author="Reception" w:date="2020-08-18T14:20:00Z"/>
          <w:rFonts w:asciiTheme="minorHAnsi" w:eastAsiaTheme="minorEastAsia" w:hAnsiTheme="minorHAnsi"/>
          <w:noProof/>
          <w:szCs w:val="18"/>
          <w:lang w:eastAsia="en-IE"/>
        </w:rPr>
      </w:pPr>
      <w:del w:id="287" w:author="Reception" w:date="2020-08-18T14:20:00Z">
        <w:r w:rsidRPr="009C0CAF" w:rsidDel="00F666CB">
          <w:rPr>
            <w:rFonts w:eastAsia="Times New Roman" w:hAnsi="Times New Roman" w:cs="Times New Roman"/>
            <w:noProof/>
            <w:szCs w:val="18"/>
          </w:rPr>
          <w:delText>3.7.</w:delText>
        </w:r>
        <w:r w:rsidRPr="009C0CAF" w:rsidDel="00F666CB">
          <w:rPr>
            <w:rFonts w:asciiTheme="minorHAnsi" w:eastAsiaTheme="minorEastAsia" w:hAnsiTheme="minorHAnsi"/>
            <w:noProof/>
            <w:szCs w:val="18"/>
            <w:lang w:eastAsia="en-IE"/>
          </w:rPr>
          <w:tab/>
          <w:delText>Installation of handholes and boxes</w:delText>
        </w:r>
        <w:r w:rsidRPr="009C0CAF" w:rsidDel="00F666CB">
          <w:rPr>
            <w:noProof/>
            <w:szCs w:val="18"/>
          </w:rPr>
          <w:tab/>
          <w:delText>1</w:delText>
        </w:r>
        <w:r w:rsidR="009C0CAF" w:rsidDel="00F666CB">
          <w:rPr>
            <w:noProof/>
            <w:szCs w:val="18"/>
          </w:rPr>
          <w:delText>7</w:delText>
        </w:r>
      </w:del>
    </w:p>
    <w:p w14:paraId="62B82E0B" w14:textId="1DB41CA5" w:rsidR="002160A7" w:rsidRPr="009C0CAF" w:rsidDel="00F666CB" w:rsidRDefault="002160A7" w:rsidP="002160A7">
      <w:pPr>
        <w:pStyle w:val="TOC2"/>
        <w:tabs>
          <w:tab w:val="left" w:pos="880"/>
          <w:tab w:val="right" w:leader="dot" w:pos="9402"/>
        </w:tabs>
        <w:rPr>
          <w:del w:id="288" w:author="Reception" w:date="2020-08-18T14:20:00Z"/>
          <w:noProof/>
          <w:szCs w:val="18"/>
        </w:rPr>
      </w:pPr>
      <w:del w:id="289" w:author="Reception" w:date="2020-08-18T14:20:00Z">
        <w:r w:rsidRPr="009C0CAF" w:rsidDel="00F666CB">
          <w:rPr>
            <w:rFonts w:eastAsia="Times New Roman" w:hAnsi="Times New Roman" w:cs="Times New Roman"/>
            <w:noProof/>
            <w:szCs w:val="18"/>
          </w:rPr>
          <w:delText>3.8.</w:delText>
        </w:r>
        <w:r w:rsidRPr="009C0CAF" w:rsidDel="00F666CB">
          <w:rPr>
            <w:rFonts w:asciiTheme="minorHAnsi" w:eastAsiaTheme="minorEastAsia" w:hAnsiTheme="minorHAnsi"/>
            <w:noProof/>
            <w:szCs w:val="18"/>
            <w:lang w:eastAsia="en-IE"/>
          </w:rPr>
          <w:tab/>
          <w:delText>Earthing</w:delText>
        </w:r>
        <w:r w:rsidRPr="009C0CAF" w:rsidDel="00F666CB">
          <w:rPr>
            <w:noProof/>
            <w:szCs w:val="18"/>
          </w:rPr>
          <w:tab/>
        </w:r>
        <w:r w:rsidRPr="009C0CAF" w:rsidDel="00F666CB">
          <w:rPr>
            <w:noProof/>
            <w:szCs w:val="18"/>
          </w:rPr>
          <w:fldChar w:fldCharType="begin"/>
        </w:r>
        <w:r w:rsidRPr="009C0CAF" w:rsidDel="00F666CB">
          <w:rPr>
            <w:noProof/>
            <w:szCs w:val="18"/>
          </w:rPr>
          <w:delInstrText xml:space="preserve"> PAGEREF _Toc39144023 \h </w:delInstrText>
        </w:r>
        <w:r w:rsidRPr="009C0CAF" w:rsidDel="00F666CB">
          <w:rPr>
            <w:noProof/>
            <w:szCs w:val="18"/>
          </w:rPr>
        </w:r>
        <w:r w:rsidRPr="009C0CAF" w:rsidDel="00F666CB">
          <w:rPr>
            <w:noProof/>
            <w:szCs w:val="18"/>
          </w:rPr>
          <w:fldChar w:fldCharType="separate"/>
        </w:r>
      </w:del>
      <w:del w:id="290" w:author="Reception" w:date="2020-08-18T14:19:00Z">
        <w:r w:rsidRPr="009C0CAF" w:rsidDel="00F666CB">
          <w:rPr>
            <w:noProof/>
            <w:szCs w:val="18"/>
          </w:rPr>
          <w:delText>1</w:delText>
        </w:r>
      </w:del>
      <w:del w:id="291" w:author="Reception" w:date="2020-08-18T14:20:00Z">
        <w:r w:rsidRPr="009C0CAF" w:rsidDel="00F666CB">
          <w:rPr>
            <w:noProof/>
            <w:szCs w:val="18"/>
          </w:rPr>
          <w:fldChar w:fldCharType="end"/>
        </w:r>
        <w:r w:rsidR="009C0CAF" w:rsidDel="00F666CB">
          <w:rPr>
            <w:noProof/>
            <w:szCs w:val="18"/>
          </w:rPr>
          <w:delText>7</w:delText>
        </w:r>
      </w:del>
    </w:p>
    <w:p w14:paraId="4ECB4798" w14:textId="4B008C97" w:rsidR="002160A7" w:rsidRPr="009C0CAF" w:rsidDel="00F666CB" w:rsidRDefault="002160A7" w:rsidP="002160A7">
      <w:pPr>
        <w:pStyle w:val="TOC2"/>
        <w:tabs>
          <w:tab w:val="left" w:pos="880"/>
          <w:tab w:val="right" w:leader="dot" w:pos="9402"/>
        </w:tabs>
        <w:rPr>
          <w:del w:id="292" w:author="Reception" w:date="2020-08-18T14:20:00Z"/>
          <w:rFonts w:asciiTheme="minorHAnsi" w:eastAsiaTheme="minorEastAsia" w:hAnsiTheme="minorHAnsi"/>
          <w:noProof/>
          <w:szCs w:val="18"/>
          <w:lang w:eastAsia="en-IE"/>
        </w:rPr>
      </w:pPr>
      <w:del w:id="293" w:author="Reception" w:date="2020-08-18T14:20:00Z">
        <w:r w:rsidRPr="009C0CAF" w:rsidDel="00F666CB">
          <w:rPr>
            <w:rFonts w:eastAsia="Times New Roman" w:hAnsi="Times New Roman" w:cs="Times New Roman"/>
            <w:noProof/>
            <w:szCs w:val="18"/>
          </w:rPr>
          <w:delText>3.9.</w:delText>
        </w:r>
        <w:r w:rsidRPr="009C0CAF" w:rsidDel="00F666CB">
          <w:rPr>
            <w:rFonts w:asciiTheme="minorHAnsi" w:eastAsiaTheme="minorEastAsia" w:hAnsiTheme="minorHAnsi"/>
            <w:noProof/>
            <w:szCs w:val="18"/>
            <w:lang w:eastAsia="en-IE"/>
          </w:rPr>
          <w:tab/>
          <w:delText>Field Quality Control</w:delText>
        </w:r>
        <w:r w:rsidRPr="009C0CAF" w:rsidDel="00F666CB">
          <w:rPr>
            <w:noProof/>
            <w:szCs w:val="18"/>
          </w:rPr>
          <w:tab/>
          <w:delText>1</w:delText>
        </w:r>
        <w:r w:rsidR="009C0CAF" w:rsidDel="00F666CB">
          <w:rPr>
            <w:noProof/>
            <w:szCs w:val="18"/>
          </w:rPr>
          <w:delText>7</w:delText>
        </w:r>
      </w:del>
    </w:p>
    <w:p w14:paraId="678665C3" w14:textId="3E6167B7" w:rsidR="002160A7" w:rsidDel="00F666CB" w:rsidRDefault="002160A7" w:rsidP="002160A7">
      <w:pPr>
        <w:pStyle w:val="TOC2"/>
        <w:tabs>
          <w:tab w:val="left" w:pos="880"/>
          <w:tab w:val="right" w:leader="dot" w:pos="9402"/>
        </w:tabs>
        <w:rPr>
          <w:del w:id="294" w:author="Reception" w:date="2020-08-18T14:20:00Z"/>
          <w:rFonts w:asciiTheme="minorHAnsi" w:eastAsiaTheme="minorEastAsia" w:hAnsiTheme="minorHAnsi"/>
          <w:noProof/>
          <w:sz w:val="22"/>
          <w:lang w:eastAsia="en-IE"/>
        </w:rPr>
      </w:pPr>
      <w:del w:id="295" w:author="Reception" w:date="2020-08-18T14:20:00Z">
        <w:r w:rsidRPr="009C0CAF" w:rsidDel="00F666CB">
          <w:rPr>
            <w:rFonts w:eastAsia="Times New Roman" w:hAnsi="Times New Roman" w:cs="Times New Roman"/>
            <w:noProof/>
            <w:szCs w:val="18"/>
          </w:rPr>
          <w:delText>3.10.</w:delText>
        </w:r>
        <w:r w:rsidRPr="009C0CAF" w:rsidDel="00F666CB">
          <w:rPr>
            <w:rFonts w:asciiTheme="minorHAnsi" w:eastAsiaTheme="minorEastAsia" w:hAnsiTheme="minorHAnsi"/>
            <w:noProof/>
            <w:szCs w:val="18"/>
            <w:lang w:eastAsia="en-IE"/>
          </w:rPr>
          <w:tab/>
          <w:delText>Cleaning</w:delText>
        </w:r>
        <w:r w:rsidDel="00F666CB">
          <w:rPr>
            <w:noProof/>
          </w:rPr>
          <w:tab/>
          <w:delText>1</w:delText>
        </w:r>
        <w:r w:rsidR="009C0CAF" w:rsidDel="00F666CB">
          <w:rPr>
            <w:noProof/>
          </w:rPr>
          <w:delText>8</w:delText>
        </w:r>
      </w:del>
    </w:p>
    <w:p w14:paraId="110A2120" w14:textId="13F96E60" w:rsidR="002160A7" w:rsidRDefault="002160A7" w:rsidP="00004F53">
      <w:pPr>
        <w:spacing w:after="160" w:line="259" w:lineRule="auto"/>
        <w:jc w:val="left"/>
        <w:sectPr w:rsidR="002160A7" w:rsidSect="00BF3555">
          <w:headerReference w:type="default" r:id="rId8"/>
          <w:footerReference w:type="default" r:id="rId9"/>
          <w:headerReference w:type="first" r:id="rId10"/>
          <w:pgSz w:w="11906" w:h="16838" w:code="9"/>
          <w:pgMar w:top="1247" w:right="1247" w:bottom="1247" w:left="1247" w:header="680" w:footer="680" w:gutter="0"/>
          <w:pgNumType w:fmt="lowerRoman" w:start="1"/>
          <w:cols w:space="708"/>
          <w:titlePg/>
          <w:docGrid w:linePitch="360"/>
        </w:sectPr>
      </w:pPr>
    </w:p>
    <w:p w14:paraId="4CA57E59" w14:textId="5B40CD00" w:rsidR="007B1567" w:rsidRDefault="0077498D" w:rsidP="0077498D">
      <w:pPr>
        <w:pStyle w:val="Heading1"/>
      </w:pPr>
      <w:bookmarkStart w:id="310" w:name="_Toc37957250"/>
      <w:bookmarkStart w:id="311" w:name="_Toc48652833"/>
      <w:r w:rsidRPr="0077498D">
        <w:lastRenderedPageBreak/>
        <w:t>General</w:t>
      </w:r>
      <w:bookmarkEnd w:id="310"/>
      <w:bookmarkEnd w:id="311"/>
    </w:p>
    <w:p w14:paraId="193E99BA" w14:textId="32941550" w:rsidR="0077498D" w:rsidRPr="005460F0" w:rsidRDefault="00297AE6" w:rsidP="006F53B8">
      <w:pPr>
        <w:pStyle w:val="Heading2"/>
        <w:rPr>
          <w:rFonts w:eastAsia="Times New Roman" w:hAnsi="Times New Roman" w:cs="Times New Roman"/>
        </w:rPr>
      </w:pPr>
      <w:bookmarkStart w:id="312" w:name="_Toc48652834"/>
      <w:r>
        <w:rPr>
          <w:rFonts w:eastAsia="Times New Roman" w:hAnsi="Times New Roman" w:cs="Times New Roman"/>
        </w:rPr>
        <w:t>Summary</w:t>
      </w:r>
      <w:bookmarkEnd w:id="312"/>
    </w:p>
    <w:p w14:paraId="587B6070" w14:textId="10147FB7" w:rsidR="00004F53" w:rsidRDefault="00004F53" w:rsidP="00004F53">
      <w:pPr>
        <w:pStyle w:val="SPECText3"/>
        <w:rPr>
          <w:rFonts w:asciiTheme="minorHAnsi" w:hAnsiTheme="minorHAnsi"/>
          <w:sz w:val="18"/>
          <w:szCs w:val="18"/>
        </w:rPr>
      </w:pPr>
      <w:r w:rsidRPr="00004F53">
        <w:rPr>
          <w:rFonts w:asciiTheme="minorHAnsi" w:hAnsiTheme="minorHAnsi"/>
          <w:sz w:val="18"/>
          <w:szCs w:val="18"/>
        </w:rPr>
        <w:t>Section Includes: conduit, ducts, and duct accessories for direct-buried and concrete-encased duct banks and single duct runs, handholes and boxes, and manholes.</w:t>
      </w:r>
    </w:p>
    <w:p w14:paraId="39DEEA2D" w14:textId="37CA98D7" w:rsidR="00004F53" w:rsidRDefault="00004F53" w:rsidP="00004F53">
      <w:pPr>
        <w:pStyle w:val="SPECText3"/>
        <w:numPr>
          <w:ilvl w:val="0"/>
          <w:numId w:val="0"/>
        </w:numPr>
        <w:rPr>
          <w:rFonts w:asciiTheme="minorHAnsi" w:hAnsiTheme="minorHAnsi"/>
          <w:sz w:val="18"/>
          <w:szCs w:val="18"/>
        </w:rPr>
      </w:pPr>
    </w:p>
    <w:p w14:paraId="70999A87" w14:textId="469C14D7" w:rsidR="00004F53" w:rsidRPr="005460F0" w:rsidRDefault="00004F53" w:rsidP="00004F53">
      <w:pPr>
        <w:pStyle w:val="Heading2"/>
        <w:rPr>
          <w:rFonts w:eastAsia="Times New Roman"/>
        </w:rPr>
      </w:pPr>
      <w:bookmarkStart w:id="313" w:name="_Toc48652835"/>
      <w:r>
        <w:rPr>
          <w:rFonts w:eastAsia="Times New Roman"/>
        </w:rPr>
        <w:t>Definitions</w:t>
      </w:r>
      <w:bookmarkEnd w:id="313"/>
    </w:p>
    <w:p w14:paraId="0D60FC2C" w14:textId="2827FD54" w:rsidR="00004F53" w:rsidRPr="00004F53" w:rsidRDefault="00004F53" w:rsidP="00E003F8">
      <w:pPr>
        <w:pStyle w:val="SPECText3"/>
        <w:numPr>
          <w:ilvl w:val="2"/>
          <w:numId w:val="7"/>
        </w:numPr>
        <w:rPr>
          <w:rFonts w:asciiTheme="minorHAnsi" w:hAnsiTheme="minorHAnsi"/>
          <w:sz w:val="18"/>
          <w:szCs w:val="18"/>
        </w:rPr>
      </w:pPr>
      <w:r w:rsidRPr="00004F53">
        <w:rPr>
          <w:rFonts w:asciiTheme="minorHAnsi" w:hAnsiTheme="minorHAnsi"/>
          <w:sz w:val="18"/>
          <w:szCs w:val="18"/>
        </w:rPr>
        <w:t>Refer to Section 26 05 00, “Common Work Results for Electrical” and Section 01 42 00, “References” for common definitions used throughout all specifications.</w:t>
      </w:r>
    </w:p>
    <w:p w14:paraId="212E4460" w14:textId="0701EDF2" w:rsidR="00004F53" w:rsidRDefault="00004F53" w:rsidP="00004F53">
      <w:pPr>
        <w:pStyle w:val="SPECText3"/>
        <w:numPr>
          <w:ilvl w:val="0"/>
          <w:numId w:val="0"/>
        </w:numPr>
        <w:rPr>
          <w:rFonts w:asciiTheme="minorHAnsi" w:hAnsiTheme="minorHAnsi"/>
          <w:sz w:val="18"/>
          <w:szCs w:val="18"/>
        </w:rPr>
      </w:pPr>
    </w:p>
    <w:p w14:paraId="006D599B" w14:textId="6FA403F5" w:rsidR="00004F53" w:rsidRPr="005460F0" w:rsidRDefault="00004F53" w:rsidP="00004F53">
      <w:pPr>
        <w:pStyle w:val="Heading2"/>
        <w:rPr>
          <w:rFonts w:eastAsia="Times New Roman"/>
        </w:rPr>
      </w:pPr>
      <w:bookmarkStart w:id="314" w:name="_Toc48652836"/>
      <w:r>
        <w:rPr>
          <w:rFonts w:eastAsia="Times New Roman"/>
        </w:rPr>
        <w:t>References</w:t>
      </w:r>
      <w:bookmarkEnd w:id="314"/>
    </w:p>
    <w:p w14:paraId="6B6C52F2" w14:textId="77777777" w:rsidR="00004F53" w:rsidRPr="00004F53" w:rsidRDefault="00004F53" w:rsidP="00E003F8">
      <w:pPr>
        <w:pStyle w:val="SPECText3"/>
        <w:numPr>
          <w:ilvl w:val="2"/>
          <w:numId w:val="8"/>
        </w:numPr>
        <w:rPr>
          <w:rFonts w:asciiTheme="minorHAnsi" w:hAnsiTheme="minorHAnsi"/>
          <w:sz w:val="18"/>
          <w:szCs w:val="18"/>
        </w:rPr>
      </w:pPr>
      <w:r w:rsidRPr="00004F53">
        <w:rPr>
          <w:rFonts w:asciiTheme="minorHAnsi" w:hAnsiTheme="minorHAnsi"/>
          <w:sz w:val="18"/>
          <w:szCs w:val="18"/>
        </w:rPr>
        <w:t>Refer to Section 01 42 00, “References” for common references used throughout all specifications.</w:t>
      </w:r>
    </w:p>
    <w:p w14:paraId="35B6F850"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Refer to the following sections for related requirements:</w:t>
      </w:r>
    </w:p>
    <w:p w14:paraId="4760EC3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07 13 26, “Self-Adhering Sheet Waterproofing”</w:t>
      </w:r>
    </w:p>
    <w:p w14:paraId="6C526A3E"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08 71 00, “Door Hardware”</w:t>
      </w:r>
    </w:p>
    <w:p w14:paraId="30C2C72F"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26 05 26, “Earthing and Bonding for Electrical Systems”</w:t>
      </w:r>
    </w:p>
    <w:p w14:paraId="3B6016E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31 20 00, “Earth Moving”</w:t>
      </w:r>
    </w:p>
    <w:p w14:paraId="705AE0DF" w14:textId="229F24FF" w:rsid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31 50 13, “Site Trench Excavation Protection”</w:t>
      </w:r>
    </w:p>
    <w:p w14:paraId="4E5B0E39" w14:textId="163D7468" w:rsidR="00004F53" w:rsidRDefault="00004F53" w:rsidP="00004F53">
      <w:pPr>
        <w:pStyle w:val="SPECText4"/>
        <w:numPr>
          <w:ilvl w:val="0"/>
          <w:numId w:val="0"/>
        </w:numPr>
        <w:rPr>
          <w:rFonts w:asciiTheme="minorHAnsi" w:hAnsiTheme="minorHAnsi"/>
          <w:sz w:val="18"/>
          <w:szCs w:val="18"/>
        </w:rPr>
      </w:pPr>
    </w:p>
    <w:p w14:paraId="077935C4" w14:textId="0CF6AF83" w:rsidR="00004F53" w:rsidRPr="005460F0" w:rsidRDefault="00004F53" w:rsidP="00004F53">
      <w:pPr>
        <w:pStyle w:val="Heading2"/>
        <w:rPr>
          <w:rFonts w:eastAsia="Times New Roman"/>
        </w:rPr>
      </w:pPr>
      <w:bookmarkStart w:id="315" w:name="_Toc48652837"/>
      <w:r>
        <w:rPr>
          <w:rFonts w:eastAsia="Times New Roman"/>
        </w:rPr>
        <w:t>Submittal Documentation Requirements</w:t>
      </w:r>
      <w:bookmarkEnd w:id="315"/>
    </w:p>
    <w:p w14:paraId="4CCA5785" w14:textId="3CF3A381" w:rsidR="00004F53" w:rsidRPr="00004F53" w:rsidRDefault="00004F53" w:rsidP="00E003F8">
      <w:pPr>
        <w:pStyle w:val="SPECText3"/>
        <w:numPr>
          <w:ilvl w:val="2"/>
          <w:numId w:val="9"/>
        </w:numPr>
        <w:rPr>
          <w:rFonts w:asciiTheme="minorHAnsi" w:hAnsiTheme="minorHAnsi"/>
          <w:sz w:val="18"/>
          <w:szCs w:val="18"/>
        </w:rPr>
      </w:pPr>
      <w:r w:rsidRPr="00004F53">
        <w:rPr>
          <w:rFonts w:asciiTheme="minorHAnsi" w:hAnsiTheme="minorHAnsi"/>
          <w:sz w:val="18"/>
          <w:szCs w:val="18"/>
        </w:rPr>
        <w:t>Refer to Section 01 33 00, "Submittal Procedures" for submittal documentation requirements.</w:t>
      </w:r>
    </w:p>
    <w:p w14:paraId="69D470B7" w14:textId="15F5090E" w:rsidR="00004F53" w:rsidRDefault="00004F53" w:rsidP="00004F53">
      <w:pPr>
        <w:pStyle w:val="SPECText3"/>
        <w:numPr>
          <w:ilvl w:val="0"/>
          <w:numId w:val="0"/>
        </w:numPr>
        <w:rPr>
          <w:rFonts w:asciiTheme="minorHAnsi" w:hAnsiTheme="minorHAnsi"/>
          <w:sz w:val="18"/>
          <w:szCs w:val="18"/>
        </w:rPr>
      </w:pPr>
    </w:p>
    <w:p w14:paraId="7EF5E5EB" w14:textId="37E45855" w:rsidR="00004F53" w:rsidRPr="005460F0" w:rsidRDefault="00004F53" w:rsidP="00004F53">
      <w:pPr>
        <w:pStyle w:val="Heading2"/>
        <w:rPr>
          <w:rFonts w:eastAsia="Times New Roman"/>
        </w:rPr>
      </w:pPr>
      <w:bookmarkStart w:id="316" w:name="_Toc48652838"/>
      <w:r>
        <w:rPr>
          <w:rFonts w:eastAsia="Times New Roman"/>
        </w:rPr>
        <w:t>Submittals</w:t>
      </w:r>
      <w:bookmarkEnd w:id="316"/>
    </w:p>
    <w:p w14:paraId="6C7F47C6" w14:textId="77777777" w:rsidR="00004F53" w:rsidRPr="00004F53" w:rsidRDefault="00004F53" w:rsidP="00E003F8">
      <w:pPr>
        <w:pStyle w:val="SPECText3"/>
        <w:numPr>
          <w:ilvl w:val="2"/>
          <w:numId w:val="10"/>
        </w:numPr>
        <w:rPr>
          <w:rFonts w:asciiTheme="minorHAnsi" w:hAnsiTheme="minorHAnsi"/>
          <w:sz w:val="18"/>
          <w:szCs w:val="18"/>
        </w:rPr>
      </w:pPr>
      <w:r w:rsidRPr="00004F53">
        <w:rPr>
          <w:rFonts w:asciiTheme="minorHAnsi" w:hAnsiTheme="minorHAnsi"/>
          <w:sz w:val="18"/>
          <w:szCs w:val="18"/>
        </w:rPr>
        <w:t>Action Submittals:</w:t>
      </w:r>
    </w:p>
    <w:p w14:paraId="69F172B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Product data for the following:</w:t>
      </w:r>
    </w:p>
    <w:p w14:paraId="6ECA8CA7"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Duct-bank materials, including separators and miscellaneous components.</w:t>
      </w:r>
    </w:p>
    <w:p w14:paraId="6B82C905"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Ducts and conduits and their accessories, including elbows, end bells, bends, fittings, and solvent cement.</w:t>
      </w:r>
    </w:p>
    <w:p w14:paraId="1366A374"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Accessories for manholes, handholes, and boxes</w:t>
      </w:r>
    </w:p>
    <w:p w14:paraId="63995C80"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Warning tape</w:t>
      </w:r>
    </w:p>
    <w:p w14:paraId="0D7E7FA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Shop Drawings for Precast or Factory-Fabricated Underground Utility Structures: Include plans, elevations, sections, details, attachments to other work, and accessories, including the following:</w:t>
      </w:r>
    </w:p>
    <w:p w14:paraId="48F40BC0"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Duct entry provisions, including locations and duct sizes.</w:t>
      </w:r>
    </w:p>
    <w:p w14:paraId="557395AC"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Reinforcement details.</w:t>
      </w:r>
    </w:p>
    <w:p w14:paraId="4E41C7EB"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Frame and cover design, and manhole frame support rings.</w:t>
      </w:r>
    </w:p>
    <w:p w14:paraId="4C9F5371"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Ladder details.</w:t>
      </w:r>
    </w:p>
    <w:p w14:paraId="1751046C"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Grounding details.</w:t>
      </w:r>
    </w:p>
    <w:p w14:paraId="1A236C11"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Dimensioned locations of cable rack inserts, pulling-in and lifting irons, and sumps.</w:t>
      </w:r>
    </w:p>
    <w:p w14:paraId="5BF590EE"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Joint details.</w:t>
      </w:r>
    </w:p>
    <w:p w14:paraId="76C5E29C"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Shop Drawings and Calculations for Underground Duct Banks: Refer to paragraph 3.5 of this section for detailed requirements.</w:t>
      </w:r>
    </w:p>
    <w:p w14:paraId="209366F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Product Certificates: For concrete and steel used in precast concrete manholes, as required by EN1917.</w:t>
      </w:r>
    </w:p>
    <w:p w14:paraId="51E1178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See Section 31 20 00, “Earth Moving” for backfill materials submittal requirements</w:t>
      </w:r>
    </w:p>
    <w:p w14:paraId="43503FB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lastRenderedPageBreak/>
        <w:t>Source quality-control test reports.</w:t>
      </w:r>
    </w:p>
    <w:p w14:paraId="78A8B5E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Pulling calculations, showing pulling tension and sidewall pressure.</w:t>
      </w:r>
    </w:p>
    <w:p w14:paraId="7B58479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Closeout Submittals:</w:t>
      </w:r>
    </w:p>
    <w:p w14:paraId="04C088CA" w14:textId="2C98793C" w:rsidR="00004F53" w:rsidRDefault="00004F53" w:rsidP="00004F53">
      <w:pPr>
        <w:pStyle w:val="SPECText4"/>
        <w:rPr>
          <w:rFonts w:asciiTheme="minorHAnsi" w:hAnsiTheme="minorHAnsi"/>
          <w:sz w:val="18"/>
          <w:szCs w:val="18"/>
        </w:rPr>
      </w:pPr>
      <w:r w:rsidRPr="00004F53">
        <w:rPr>
          <w:rFonts w:asciiTheme="minorHAnsi" w:hAnsiTheme="minorHAnsi"/>
          <w:sz w:val="18"/>
          <w:szCs w:val="18"/>
        </w:rPr>
        <w:t>Field quality-control test reports.</w:t>
      </w:r>
    </w:p>
    <w:p w14:paraId="706FBC60" w14:textId="099A96F4" w:rsidR="00004F53" w:rsidRDefault="00004F53" w:rsidP="00004F53">
      <w:pPr>
        <w:pStyle w:val="SPECText4"/>
        <w:numPr>
          <w:ilvl w:val="0"/>
          <w:numId w:val="0"/>
        </w:numPr>
        <w:rPr>
          <w:rFonts w:asciiTheme="minorHAnsi" w:hAnsiTheme="minorHAnsi"/>
          <w:sz w:val="18"/>
          <w:szCs w:val="18"/>
        </w:rPr>
      </w:pPr>
    </w:p>
    <w:p w14:paraId="62E776A7" w14:textId="478A722F" w:rsidR="00004F53" w:rsidRPr="005460F0" w:rsidRDefault="00004F53" w:rsidP="00004F53">
      <w:pPr>
        <w:pStyle w:val="Heading2"/>
        <w:rPr>
          <w:rFonts w:eastAsia="Times New Roman"/>
        </w:rPr>
      </w:pPr>
      <w:bookmarkStart w:id="317" w:name="_Toc48652839"/>
      <w:r>
        <w:rPr>
          <w:rFonts w:eastAsia="Times New Roman"/>
        </w:rPr>
        <w:t>Site Conditions</w:t>
      </w:r>
      <w:bookmarkEnd w:id="317"/>
    </w:p>
    <w:p w14:paraId="324F280B" w14:textId="4D2689CC" w:rsidR="00004F53" w:rsidRPr="00004F53" w:rsidRDefault="00004F53" w:rsidP="00E003F8">
      <w:pPr>
        <w:pStyle w:val="SPECText3"/>
        <w:numPr>
          <w:ilvl w:val="2"/>
          <w:numId w:val="11"/>
        </w:numPr>
        <w:rPr>
          <w:rFonts w:asciiTheme="minorHAnsi" w:hAnsiTheme="minorHAnsi"/>
          <w:sz w:val="18"/>
          <w:szCs w:val="18"/>
        </w:rPr>
      </w:pPr>
      <w:r w:rsidRPr="00004F53">
        <w:rPr>
          <w:rFonts w:asciiTheme="minorHAnsi" w:hAnsiTheme="minorHAnsi"/>
          <w:sz w:val="18"/>
          <w:szCs w:val="18"/>
        </w:rPr>
        <w:t>Refer to Section 26 05 00, “Common Work Results for Electrical” for site conditions applicable to this project.</w:t>
      </w:r>
    </w:p>
    <w:p w14:paraId="5A81348B" w14:textId="29C9A5BE" w:rsidR="00004F53" w:rsidRDefault="00004F53" w:rsidP="00004F53">
      <w:pPr>
        <w:pStyle w:val="SPECText3"/>
        <w:numPr>
          <w:ilvl w:val="0"/>
          <w:numId w:val="0"/>
        </w:numPr>
        <w:rPr>
          <w:rFonts w:asciiTheme="minorHAnsi" w:hAnsiTheme="minorHAnsi"/>
          <w:sz w:val="18"/>
          <w:szCs w:val="18"/>
        </w:rPr>
      </w:pPr>
    </w:p>
    <w:p w14:paraId="63891214" w14:textId="48C2DF66" w:rsidR="00004F53" w:rsidRPr="005460F0" w:rsidRDefault="00004F53" w:rsidP="00004F53">
      <w:pPr>
        <w:pStyle w:val="Heading2"/>
        <w:rPr>
          <w:rFonts w:eastAsia="Times New Roman"/>
        </w:rPr>
      </w:pPr>
      <w:bookmarkStart w:id="318" w:name="_Toc48652840"/>
      <w:r>
        <w:rPr>
          <w:rFonts w:eastAsia="Times New Roman"/>
        </w:rPr>
        <w:t>Quality Assurance</w:t>
      </w:r>
      <w:bookmarkEnd w:id="318"/>
    </w:p>
    <w:p w14:paraId="5D3EC254" w14:textId="77777777" w:rsidR="00004F53" w:rsidRPr="00004F53" w:rsidRDefault="00004F53" w:rsidP="00E003F8">
      <w:pPr>
        <w:pStyle w:val="SPECText3"/>
        <w:numPr>
          <w:ilvl w:val="2"/>
          <w:numId w:val="12"/>
        </w:numPr>
        <w:rPr>
          <w:rFonts w:asciiTheme="minorHAnsi" w:hAnsiTheme="minorHAnsi"/>
          <w:sz w:val="18"/>
          <w:szCs w:val="18"/>
        </w:rPr>
      </w:pPr>
      <w:r w:rsidRPr="00004F53">
        <w:rPr>
          <w:rFonts w:asciiTheme="minorHAnsi" w:hAnsiTheme="minorHAnsi"/>
          <w:sz w:val="18"/>
          <w:szCs w:val="18"/>
        </w:rPr>
        <w:t>Refer to Section 26 05 00, “Common Work Results for Electrical” and Section 01 40 00, “Quality Requirements” for typical quality assurance requirements.</w:t>
      </w:r>
    </w:p>
    <w:p w14:paraId="4BB1FEB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Testing Agency Qualifications: Qualified according to EN1917:2002 for testing indicated.</w:t>
      </w:r>
    </w:p>
    <w:p w14:paraId="0686538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Comply with IEC 60364.</w:t>
      </w:r>
    </w:p>
    <w:p w14:paraId="6A403F95"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Comply with all local electrical standards.</w:t>
      </w:r>
    </w:p>
    <w:p w14:paraId="3DD41E88" w14:textId="06F94020" w:rsid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Electrical Components, Devices, and Accessories: Listed and labeled, per IEC 60364 and which is acceptable to the authority having </w:t>
      </w:r>
      <w:proofErr w:type="gramStart"/>
      <w:r w:rsidRPr="00004F53">
        <w:rPr>
          <w:rFonts w:asciiTheme="minorHAnsi" w:hAnsiTheme="minorHAnsi"/>
          <w:sz w:val="18"/>
          <w:szCs w:val="18"/>
        </w:rPr>
        <w:t>jurisdiction, and</w:t>
      </w:r>
      <w:proofErr w:type="gramEnd"/>
      <w:r w:rsidRPr="00004F53">
        <w:rPr>
          <w:rFonts w:asciiTheme="minorHAnsi" w:hAnsiTheme="minorHAnsi"/>
          <w:sz w:val="18"/>
          <w:szCs w:val="18"/>
        </w:rPr>
        <w:t xml:space="preserve"> marked for intended use.</w:t>
      </w:r>
    </w:p>
    <w:p w14:paraId="231DB1EA" w14:textId="453F30E1" w:rsidR="00004F53" w:rsidRDefault="00004F53" w:rsidP="00004F53">
      <w:pPr>
        <w:pStyle w:val="SPECText3"/>
        <w:numPr>
          <w:ilvl w:val="0"/>
          <w:numId w:val="0"/>
        </w:numPr>
        <w:rPr>
          <w:rFonts w:asciiTheme="minorHAnsi" w:hAnsiTheme="minorHAnsi"/>
          <w:sz w:val="18"/>
          <w:szCs w:val="18"/>
        </w:rPr>
      </w:pPr>
    </w:p>
    <w:p w14:paraId="3905236C" w14:textId="43230BBB" w:rsidR="00004F53" w:rsidRPr="005460F0" w:rsidRDefault="00004F53" w:rsidP="00004F53">
      <w:pPr>
        <w:pStyle w:val="Heading2"/>
        <w:rPr>
          <w:rFonts w:eastAsia="Times New Roman"/>
        </w:rPr>
      </w:pPr>
      <w:bookmarkStart w:id="319" w:name="_Toc48652841"/>
      <w:r>
        <w:rPr>
          <w:rFonts w:eastAsia="Times New Roman"/>
        </w:rPr>
        <w:t>Delivery, Storage and Handling</w:t>
      </w:r>
      <w:bookmarkEnd w:id="319"/>
    </w:p>
    <w:p w14:paraId="6AADD5CD" w14:textId="77777777" w:rsidR="00004F53" w:rsidRPr="00004F53" w:rsidRDefault="00004F53" w:rsidP="00E003F8">
      <w:pPr>
        <w:pStyle w:val="SPECText3"/>
        <w:numPr>
          <w:ilvl w:val="2"/>
          <w:numId w:val="13"/>
        </w:numPr>
        <w:rPr>
          <w:rFonts w:asciiTheme="minorHAnsi" w:hAnsiTheme="minorHAnsi"/>
          <w:sz w:val="18"/>
          <w:szCs w:val="18"/>
        </w:rPr>
      </w:pPr>
      <w:r w:rsidRPr="00004F53">
        <w:rPr>
          <w:rFonts w:asciiTheme="minorHAnsi" w:hAnsiTheme="minorHAnsi"/>
          <w:sz w:val="18"/>
          <w:szCs w:val="18"/>
        </w:rPr>
        <w:t>Refer to Section 26 05 00, “Common Work Results for Electrical” for typical requirements.</w:t>
      </w:r>
    </w:p>
    <w:p w14:paraId="29F00525"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Store nonmetallic ducts with supports to prevent bending, warping, and deforming.</w:t>
      </w:r>
    </w:p>
    <w:p w14:paraId="780236F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Store precast concrete underground utility structures at Project site as recommended by manufacturer to prevent physical damage.  Arrange so identification markings are visible.</w:t>
      </w:r>
    </w:p>
    <w:p w14:paraId="080318AB" w14:textId="69AEA71C" w:rsidR="00004F53" w:rsidRDefault="00004F53" w:rsidP="00004F53">
      <w:pPr>
        <w:pStyle w:val="SPECText3"/>
        <w:rPr>
          <w:rFonts w:asciiTheme="minorHAnsi" w:hAnsiTheme="minorHAnsi"/>
          <w:sz w:val="18"/>
          <w:szCs w:val="18"/>
        </w:rPr>
      </w:pPr>
      <w:r w:rsidRPr="00004F53">
        <w:rPr>
          <w:rFonts w:asciiTheme="minorHAnsi" w:hAnsiTheme="minorHAnsi"/>
          <w:sz w:val="18"/>
          <w:szCs w:val="18"/>
        </w:rPr>
        <w:t>Lift and support precast concrete units only at designated lifting or supporting points.</w:t>
      </w:r>
    </w:p>
    <w:p w14:paraId="6C4DCB8A" w14:textId="7F865C53" w:rsidR="00004F53" w:rsidRDefault="00004F53" w:rsidP="00004F53">
      <w:pPr>
        <w:pStyle w:val="SPECText3"/>
        <w:numPr>
          <w:ilvl w:val="0"/>
          <w:numId w:val="0"/>
        </w:numPr>
        <w:rPr>
          <w:rFonts w:asciiTheme="minorHAnsi" w:hAnsiTheme="minorHAnsi"/>
          <w:sz w:val="18"/>
          <w:szCs w:val="18"/>
        </w:rPr>
      </w:pPr>
    </w:p>
    <w:p w14:paraId="2DD2FE4B" w14:textId="7771EE50" w:rsidR="00004F53" w:rsidRPr="005460F0" w:rsidRDefault="00004F53" w:rsidP="00004F53">
      <w:pPr>
        <w:pStyle w:val="Heading2"/>
        <w:rPr>
          <w:rFonts w:eastAsia="Times New Roman"/>
        </w:rPr>
      </w:pPr>
      <w:bookmarkStart w:id="320" w:name="_Toc48652842"/>
      <w:r>
        <w:rPr>
          <w:rFonts w:eastAsia="Times New Roman"/>
        </w:rPr>
        <w:t>Warranty</w:t>
      </w:r>
      <w:bookmarkEnd w:id="320"/>
    </w:p>
    <w:p w14:paraId="23AA3CB4" w14:textId="2A102AA4" w:rsidR="00004F53" w:rsidRPr="00004F53" w:rsidRDefault="00004F53" w:rsidP="00E003F8">
      <w:pPr>
        <w:pStyle w:val="SPECText3"/>
        <w:numPr>
          <w:ilvl w:val="2"/>
          <w:numId w:val="14"/>
        </w:numPr>
        <w:rPr>
          <w:rFonts w:asciiTheme="minorHAnsi" w:hAnsiTheme="minorHAnsi"/>
          <w:sz w:val="18"/>
          <w:szCs w:val="18"/>
        </w:rPr>
      </w:pPr>
      <w:r w:rsidRPr="00004F53">
        <w:rPr>
          <w:rFonts w:asciiTheme="minorHAnsi" w:hAnsiTheme="minorHAnsi"/>
          <w:sz w:val="18"/>
          <w:szCs w:val="18"/>
        </w:rPr>
        <w:t>Refer to Section 26 05 00, “Common Work Results for Electrical” for typical warranty requirements.</w:t>
      </w:r>
    </w:p>
    <w:p w14:paraId="7936B216" w14:textId="3785D947" w:rsidR="00004F53" w:rsidRPr="005460F0" w:rsidRDefault="00004F53" w:rsidP="00004F53">
      <w:pPr>
        <w:pStyle w:val="Heading2"/>
        <w:rPr>
          <w:rFonts w:eastAsia="Times New Roman"/>
        </w:rPr>
      </w:pPr>
      <w:bookmarkStart w:id="321" w:name="_Toc48652843"/>
      <w:r>
        <w:rPr>
          <w:rFonts w:eastAsia="Times New Roman"/>
        </w:rPr>
        <w:t>Extra Materials (Not required)</w:t>
      </w:r>
      <w:bookmarkEnd w:id="321"/>
    </w:p>
    <w:p w14:paraId="35F9A074" w14:textId="610E7435" w:rsidR="00004F53" w:rsidRDefault="00004F53" w:rsidP="00004F53">
      <w:pPr>
        <w:pStyle w:val="SPECText2"/>
        <w:numPr>
          <w:ilvl w:val="0"/>
          <w:numId w:val="0"/>
        </w:numPr>
        <w:rPr>
          <w:rFonts w:asciiTheme="minorHAnsi" w:hAnsiTheme="minorHAnsi"/>
          <w:sz w:val="18"/>
          <w:szCs w:val="18"/>
        </w:rPr>
      </w:pPr>
    </w:p>
    <w:p w14:paraId="05C2EA40" w14:textId="663BB97B" w:rsidR="00004F53" w:rsidRPr="00004F53" w:rsidRDefault="0033273C" w:rsidP="00004F53">
      <w:pPr>
        <w:pStyle w:val="Heading2"/>
        <w:rPr>
          <w:rFonts w:eastAsia="Times New Roman"/>
        </w:rPr>
      </w:pPr>
      <w:bookmarkStart w:id="322" w:name="_Toc48652844"/>
      <w:r>
        <w:rPr>
          <w:rFonts w:eastAsia="Times New Roman"/>
        </w:rPr>
        <w:t>Coordination</w:t>
      </w:r>
      <w:bookmarkEnd w:id="322"/>
    </w:p>
    <w:p w14:paraId="7A7541D0" w14:textId="77777777" w:rsidR="00004F53" w:rsidRPr="0033273C" w:rsidRDefault="00004F53" w:rsidP="00E003F8">
      <w:pPr>
        <w:pStyle w:val="SPECText3"/>
        <w:numPr>
          <w:ilvl w:val="2"/>
          <w:numId w:val="15"/>
        </w:numPr>
        <w:rPr>
          <w:rFonts w:asciiTheme="minorHAnsi" w:hAnsiTheme="minorHAnsi"/>
          <w:sz w:val="18"/>
          <w:szCs w:val="18"/>
        </w:rPr>
      </w:pPr>
      <w:r w:rsidRPr="0033273C">
        <w:rPr>
          <w:rFonts w:asciiTheme="minorHAnsi" w:hAnsiTheme="minorHAnsi"/>
          <w:sz w:val="18"/>
          <w:szCs w:val="18"/>
        </w:rPr>
        <w:t>Coordinate layout and installation of ducts, manholes, handholes, and boxes with final arrangement of other utilities, site grading, and surface features as determined in the field.</w:t>
      </w:r>
    </w:p>
    <w:p w14:paraId="7F6AD0E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Coordinate elevations of ducts and duct-bank entrances into manholes, handholes, trenches and boxes with final locations and profiles of ducts and duct banks as determined by coordination with other utilities, underground obstructions, and surface features.  Revise </w:t>
      </w:r>
      <w:r w:rsidRPr="00004F53">
        <w:rPr>
          <w:rFonts w:asciiTheme="minorHAnsi" w:hAnsiTheme="minorHAnsi"/>
          <w:sz w:val="18"/>
          <w:szCs w:val="18"/>
        </w:rPr>
        <w:lastRenderedPageBreak/>
        <w:t>locations and elevations from those indicated as required to suit field conditions and to ensure that duct runs drain to manholes and handholes, and as approved by Engineer.</w:t>
      </w:r>
    </w:p>
    <w:p w14:paraId="3FDE2AC7" w14:textId="3CECF26F"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Ducts are indicative for design intent only; the GC is responsible for setting out below ground ducts and coordinating with the electrical contractor to ensure ducts are suitable for all cables identified and with the </w:t>
      </w:r>
      <w:del w:id="323" w:author="Reception [2]" w:date="2020-09-16T10:41:00Z">
        <w:r w:rsidRPr="00004F53" w:rsidDel="00EE09E0">
          <w:rPr>
            <w:rFonts w:asciiTheme="minorHAnsi" w:hAnsiTheme="minorHAnsi"/>
            <w:sz w:val="18"/>
            <w:szCs w:val="18"/>
          </w:rPr>
          <w:delText>OFCI</w:delText>
        </w:r>
      </w:del>
      <w:ins w:id="324" w:author="Reception [2]" w:date="2020-09-16T10:41:00Z">
        <w:r w:rsidR="00EE09E0">
          <w:rPr>
            <w:rFonts w:asciiTheme="minorHAnsi" w:hAnsiTheme="minorHAnsi"/>
            <w:sz w:val="18"/>
            <w:szCs w:val="18"/>
          </w:rPr>
          <w:t>CFCI</w:t>
        </w:r>
      </w:ins>
      <w:r w:rsidRPr="00004F53">
        <w:rPr>
          <w:rFonts w:asciiTheme="minorHAnsi" w:hAnsiTheme="minorHAnsi"/>
          <w:sz w:val="18"/>
          <w:szCs w:val="18"/>
        </w:rPr>
        <w:t xml:space="preserve"> vendors to ensure co-ordination with electrical equipment.</w:t>
      </w:r>
    </w:p>
    <w:p w14:paraId="491BF8E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All ducts identified on the drawings shall be coordinated with the precast plank sub-contractor.</w:t>
      </w:r>
    </w:p>
    <w:p w14:paraId="51294D66" w14:textId="0C296772" w:rsid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All tracer wires to be coordinated with below ground services and to be installed in a separate 50mm duct unless </w:t>
      </w:r>
      <w:ins w:id="325" w:author="Nico Brits" w:date="2020-11-01T16:36:00Z">
        <w:r w:rsidR="001A5CD8">
          <w:rPr>
            <w:rFonts w:asciiTheme="minorHAnsi" w:hAnsiTheme="minorHAnsi"/>
            <w:sz w:val="18"/>
            <w:szCs w:val="18"/>
          </w:rPr>
          <w:t xml:space="preserve">incorporated in the marker tape or </w:t>
        </w:r>
      </w:ins>
      <w:r w:rsidRPr="00004F53">
        <w:rPr>
          <w:rFonts w:asciiTheme="minorHAnsi" w:hAnsiTheme="minorHAnsi"/>
          <w:sz w:val="18"/>
          <w:szCs w:val="18"/>
        </w:rPr>
        <w:t>otherwise indicated. Seal tracer ducts to 15psig internal and external to duct.</w:t>
      </w:r>
    </w:p>
    <w:p w14:paraId="3C38444A" w14:textId="77777777" w:rsidR="0033273C" w:rsidRPr="00004F53" w:rsidRDefault="0033273C" w:rsidP="0033273C">
      <w:pPr>
        <w:pStyle w:val="SPECText3"/>
        <w:numPr>
          <w:ilvl w:val="0"/>
          <w:numId w:val="0"/>
        </w:numPr>
        <w:ind w:left="1440"/>
        <w:rPr>
          <w:rFonts w:asciiTheme="minorHAnsi" w:hAnsiTheme="minorHAnsi"/>
          <w:sz w:val="18"/>
          <w:szCs w:val="18"/>
        </w:rPr>
      </w:pPr>
    </w:p>
    <w:p w14:paraId="18E32FB6" w14:textId="4286954F" w:rsidR="00004F53" w:rsidRDefault="0033273C" w:rsidP="00004F53">
      <w:pPr>
        <w:pStyle w:val="Heading1"/>
      </w:pPr>
      <w:bookmarkStart w:id="326" w:name="_Toc48652845"/>
      <w:bookmarkStart w:id="327" w:name="_Hlk44935012"/>
      <w:r>
        <w:t>Products</w:t>
      </w:r>
      <w:bookmarkEnd w:id="326"/>
    </w:p>
    <w:p w14:paraId="5EAA12BC" w14:textId="111CE5B6" w:rsidR="00004F53" w:rsidRPr="005460F0" w:rsidRDefault="0033273C" w:rsidP="00004F53">
      <w:pPr>
        <w:pStyle w:val="Heading2"/>
        <w:rPr>
          <w:rFonts w:eastAsia="Times New Roman" w:hAnsi="Times New Roman" w:cs="Times New Roman"/>
        </w:rPr>
      </w:pPr>
      <w:bookmarkStart w:id="328" w:name="_Toc48652846"/>
      <w:r>
        <w:rPr>
          <w:rFonts w:eastAsia="Times New Roman" w:hAnsi="Times New Roman" w:cs="Times New Roman"/>
        </w:rPr>
        <w:t>Conduit</w:t>
      </w:r>
      <w:bookmarkEnd w:id="328"/>
    </w:p>
    <w:bookmarkEnd w:id="327"/>
    <w:p w14:paraId="45BA0502" w14:textId="77777777" w:rsidR="00004F53" w:rsidRPr="0033273C" w:rsidRDefault="00004F53" w:rsidP="00E003F8">
      <w:pPr>
        <w:pStyle w:val="SPECText3"/>
        <w:numPr>
          <w:ilvl w:val="2"/>
          <w:numId w:val="16"/>
        </w:numPr>
        <w:rPr>
          <w:rFonts w:asciiTheme="minorHAnsi" w:hAnsiTheme="minorHAnsi"/>
          <w:sz w:val="18"/>
          <w:szCs w:val="18"/>
        </w:rPr>
      </w:pPr>
      <w:r w:rsidRPr="0033273C">
        <w:rPr>
          <w:rFonts w:asciiTheme="minorHAnsi" w:hAnsiTheme="minorHAnsi"/>
          <w:sz w:val="18"/>
          <w:szCs w:val="18"/>
        </w:rPr>
        <w:t>Acceptable Manufacturers: Subject to compliance with requirements, manufacturers offering products that may be incorporated into the Work include the following:</w:t>
      </w:r>
    </w:p>
    <w:p w14:paraId="0C5EFFD0"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Rigiduct</w:t>
      </w:r>
      <w:proofErr w:type="spellEnd"/>
      <w:r w:rsidRPr="00004F53">
        <w:rPr>
          <w:rFonts w:asciiTheme="minorHAnsi" w:hAnsiTheme="minorHAnsi"/>
          <w:sz w:val="18"/>
          <w:szCs w:val="18"/>
        </w:rPr>
        <w:t>.</w:t>
      </w:r>
    </w:p>
    <w:p w14:paraId="3388791F"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Emtelle</w:t>
      </w:r>
      <w:proofErr w:type="spellEnd"/>
      <w:r w:rsidRPr="00004F53">
        <w:rPr>
          <w:rFonts w:asciiTheme="minorHAnsi" w:hAnsiTheme="minorHAnsi"/>
          <w:sz w:val="18"/>
          <w:szCs w:val="18"/>
        </w:rPr>
        <w:t>.</w:t>
      </w:r>
    </w:p>
    <w:p w14:paraId="159B7AB3"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Duraline</w:t>
      </w:r>
      <w:proofErr w:type="spellEnd"/>
    </w:p>
    <w:p w14:paraId="08BECFB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O-Z </w:t>
      </w:r>
      <w:proofErr w:type="spellStart"/>
      <w:r w:rsidRPr="00004F53">
        <w:rPr>
          <w:rFonts w:asciiTheme="minorHAnsi" w:hAnsiTheme="minorHAnsi"/>
          <w:sz w:val="18"/>
          <w:szCs w:val="18"/>
        </w:rPr>
        <w:t>Gedney</w:t>
      </w:r>
      <w:proofErr w:type="spellEnd"/>
      <w:r w:rsidRPr="00004F53">
        <w:rPr>
          <w:rFonts w:asciiTheme="minorHAnsi" w:hAnsiTheme="minorHAnsi"/>
          <w:sz w:val="18"/>
          <w:szCs w:val="18"/>
        </w:rPr>
        <w:t>; a unit of Emerson Industrial Automation.</w:t>
      </w:r>
    </w:p>
    <w:p w14:paraId="1B344DA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Polypipe</w:t>
      </w:r>
    </w:p>
    <w:p w14:paraId="409461F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Marley pipe systems</w:t>
      </w:r>
    </w:p>
    <w:p w14:paraId="177E966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Owner- approved equivalent.</w:t>
      </w:r>
    </w:p>
    <w:p w14:paraId="6E5C88D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RMC: IEC 60981; rigid galvanized steel.</w:t>
      </w:r>
    </w:p>
    <w:p w14:paraId="6EFA8C60" w14:textId="427633DB" w:rsidR="00004F53" w:rsidRPr="0035184A"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Fittings and Conduit Bodies: </w:t>
      </w:r>
      <w:r w:rsidRPr="0035184A">
        <w:rPr>
          <w:rFonts w:asciiTheme="minorHAnsi" w:hAnsiTheme="minorHAnsi"/>
          <w:sz w:val="18"/>
          <w:szCs w:val="18"/>
        </w:rPr>
        <w:t>Threaded type, steel. Do not use setscrew-type couplings, elbows, sweeps, or nipples. Provide bushings with shoulders, grounding lugs, and insulated nonmetallic throats.</w:t>
      </w:r>
    </w:p>
    <w:p w14:paraId="1CE82AD9" w14:textId="77777777" w:rsidR="00004F53" w:rsidRPr="0035184A" w:rsidRDefault="00004F53" w:rsidP="00004F53">
      <w:pPr>
        <w:pStyle w:val="SPECText3"/>
        <w:rPr>
          <w:rFonts w:asciiTheme="minorHAnsi" w:hAnsiTheme="minorHAnsi"/>
          <w:sz w:val="18"/>
          <w:szCs w:val="18"/>
        </w:rPr>
      </w:pPr>
      <w:r w:rsidRPr="0035184A">
        <w:rPr>
          <w:rFonts w:asciiTheme="minorHAnsi" w:hAnsiTheme="minorHAnsi"/>
          <w:sz w:val="18"/>
          <w:szCs w:val="18"/>
        </w:rPr>
        <w:t>IMC: IEC 60981; galvanized steel.</w:t>
      </w:r>
    </w:p>
    <w:p w14:paraId="11C096EF" w14:textId="3ECFC427" w:rsidR="00004F53" w:rsidRPr="00004F53" w:rsidRDefault="00004F53" w:rsidP="00004F53">
      <w:pPr>
        <w:pStyle w:val="SPECText4"/>
        <w:rPr>
          <w:rFonts w:asciiTheme="minorHAnsi" w:hAnsiTheme="minorHAnsi"/>
          <w:sz w:val="18"/>
          <w:szCs w:val="18"/>
        </w:rPr>
      </w:pPr>
      <w:r w:rsidRPr="0035184A">
        <w:rPr>
          <w:rFonts w:asciiTheme="minorHAnsi" w:hAnsiTheme="minorHAnsi"/>
          <w:sz w:val="18"/>
          <w:szCs w:val="18"/>
        </w:rPr>
        <w:t>Fittings and Conduit Bodies: Threaded type, steel. Do not</w:t>
      </w:r>
      <w:r w:rsidRPr="00004F53">
        <w:rPr>
          <w:rFonts w:asciiTheme="minorHAnsi" w:hAnsiTheme="minorHAnsi"/>
          <w:sz w:val="18"/>
          <w:szCs w:val="18"/>
        </w:rPr>
        <w:t xml:space="preserve"> use setscrew-type couplings, elbows, sweeps, or nipples. Provide bushings with shoulders, grounding lugs, and insulated nonmetallic throats.</w:t>
      </w:r>
    </w:p>
    <w:p w14:paraId="246B08F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RNC: IEC 61386-1; unless otherwise indicated. Construct and mark conduit for use with 90-degree C rated conductors. </w:t>
      </w:r>
    </w:p>
    <w:p w14:paraId="3943EA2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Fittings and Conduit Bodies: IEC 61386-1; match to conduit or tubing type and material. Construct and mark fittings for use with 90-degree C rated conductors.</w:t>
      </w:r>
    </w:p>
    <w:p w14:paraId="7D7A0499"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PVC-Coated RMC: PVC-coated rigid steel conduit.</w:t>
      </w:r>
    </w:p>
    <w:p w14:paraId="4D0F512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Comply with IEC 61386-1.</w:t>
      </w:r>
    </w:p>
    <w:p w14:paraId="5FA90A7A" w14:textId="645268F4" w:rsidR="00004F53" w:rsidRPr="00004F53" w:rsidRDefault="00004F53" w:rsidP="00004F53">
      <w:pPr>
        <w:pStyle w:val="SPECText4"/>
        <w:rPr>
          <w:rStyle w:val="Heading3NUMChar"/>
          <w:rFonts w:asciiTheme="minorHAnsi" w:hAnsiTheme="minorHAnsi"/>
          <w:sz w:val="18"/>
          <w:szCs w:val="18"/>
        </w:rPr>
      </w:pPr>
      <w:r w:rsidRPr="00004F53">
        <w:rPr>
          <w:rFonts w:asciiTheme="minorHAnsi" w:hAnsiTheme="minorHAnsi"/>
          <w:sz w:val="18"/>
          <w:szCs w:val="18"/>
        </w:rPr>
        <w:t>Coating Thic</w:t>
      </w:r>
      <w:r w:rsidRPr="0035184A">
        <w:rPr>
          <w:rFonts w:asciiTheme="minorHAnsi" w:hAnsiTheme="minorHAnsi"/>
          <w:sz w:val="18"/>
          <w:szCs w:val="18"/>
        </w:rPr>
        <w:t>kness: 1 mm, minimum</w:t>
      </w:r>
      <w:r w:rsidRPr="00004F53">
        <w:rPr>
          <w:rFonts w:asciiTheme="minorHAnsi" w:hAnsiTheme="minorHAnsi"/>
          <w:sz w:val="18"/>
          <w:szCs w:val="18"/>
        </w:rPr>
        <w:t>.</w:t>
      </w:r>
    </w:p>
    <w:p w14:paraId="7303C4D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Conduit shall be listed under EN 61386.</w:t>
      </w:r>
    </w:p>
    <w:p w14:paraId="72A30966" w14:textId="09273DDF"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Coating for Fittings for PVC-Coated Conduit: Minimu</w:t>
      </w:r>
      <w:r w:rsidRPr="0035184A">
        <w:rPr>
          <w:rFonts w:asciiTheme="minorHAnsi" w:hAnsiTheme="minorHAnsi"/>
          <w:sz w:val="18"/>
          <w:szCs w:val="18"/>
        </w:rPr>
        <w:t>m thickness, 1 mm</w:t>
      </w:r>
      <w:r w:rsidRPr="0035184A">
        <w:rPr>
          <w:rStyle w:val="Heading3NUMChar"/>
          <w:rFonts w:asciiTheme="minorHAnsi" w:hAnsiTheme="minorHAnsi"/>
          <w:sz w:val="18"/>
          <w:szCs w:val="18"/>
        </w:rPr>
        <w:t>, with</w:t>
      </w:r>
      <w:r w:rsidRPr="00004F53">
        <w:rPr>
          <w:rStyle w:val="Heading3NUMChar"/>
          <w:rFonts w:asciiTheme="minorHAnsi" w:hAnsiTheme="minorHAnsi"/>
          <w:sz w:val="18"/>
          <w:szCs w:val="18"/>
        </w:rPr>
        <w:t xml:space="preserve"> overlapping sleeves protecting threaded joints</w:t>
      </w:r>
    </w:p>
    <w:p w14:paraId="73AC8F27" w14:textId="649A9340" w:rsidR="00004F53" w:rsidRDefault="00004F53" w:rsidP="00004F53">
      <w:pPr>
        <w:pStyle w:val="SPECText3"/>
        <w:rPr>
          <w:rFonts w:asciiTheme="minorHAnsi" w:hAnsiTheme="minorHAnsi"/>
          <w:sz w:val="18"/>
          <w:szCs w:val="18"/>
        </w:rPr>
      </w:pPr>
      <w:r w:rsidRPr="00004F53">
        <w:rPr>
          <w:rFonts w:asciiTheme="minorHAnsi" w:hAnsiTheme="minorHAnsi"/>
          <w:sz w:val="18"/>
          <w:szCs w:val="18"/>
        </w:rPr>
        <w:t>Fiberglass: Reinforced thermosetting resin conduit (RTRC) per IEC 61386-1.</w:t>
      </w:r>
    </w:p>
    <w:p w14:paraId="3A1AAC0D" w14:textId="291EC5C8" w:rsidR="00004F53" w:rsidRDefault="00004F53" w:rsidP="00004F53">
      <w:pPr>
        <w:pStyle w:val="SPECText3"/>
        <w:numPr>
          <w:ilvl w:val="0"/>
          <w:numId w:val="0"/>
        </w:numPr>
        <w:rPr>
          <w:rFonts w:asciiTheme="minorHAnsi" w:hAnsiTheme="minorHAnsi"/>
          <w:sz w:val="18"/>
          <w:szCs w:val="18"/>
        </w:rPr>
      </w:pPr>
    </w:p>
    <w:p w14:paraId="1C966020" w14:textId="77777777" w:rsidR="0033273C" w:rsidRDefault="0033273C" w:rsidP="00004F53">
      <w:pPr>
        <w:pStyle w:val="SPECText3"/>
        <w:numPr>
          <w:ilvl w:val="0"/>
          <w:numId w:val="0"/>
        </w:numPr>
        <w:rPr>
          <w:rFonts w:asciiTheme="minorHAnsi" w:hAnsiTheme="minorHAnsi"/>
          <w:sz w:val="18"/>
          <w:szCs w:val="18"/>
        </w:rPr>
      </w:pPr>
    </w:p>
    <w:p w14:paraId="08368B72" w14:textId="423702FC" w:rsidR="00004F53" w:rsidRPr="005460F0" w:rsidRDefault="0033273C" w:rsidP="00004F53">
      <w:pPr>
        <w:pStyle w:val="Heading2"/>
        <w:rPr>
          <w:rFonts w:eastAsia="Times New Roman"/>
        </w:rPr>
      </w:pPr>
      <w:bookmarkStart w:id="329" w:name="_Toc48652847"/>
      <w:proofErr w:type="gramStart"/>
      <w:r>
        <w:rPr>
          <w:rFonts w:eastAsia="Times New Roman"/>
        </w:rPr>
        <w:lastRenderedPageBreak/>
        <w:t>Non Metallic</w:t>
      </w:r>
      <w:proofErr w:type="gramEnd"/>
      <w:r>
        <w:rPr>
          <w:rFonts w:eastAsia="Times New Roman"/>
        </w:rPr>
        <w:t xml:space="preserve"> Ducts and Duct Accessories</w:t>
      </w:r>
      <w:bookmarkEnd w:id="329"/>
    </w:p>
    <w:p w14:paraId="25E4CF54" w14:textId="77777777" w:rsidR="00004F53" w:rsidRPr="0033273C" w:rsidRDefault="00004F53" w:rsidP="00E003F8">
      <w:pPr>
        <w:pStyle w:val="SPECText3"/>
        <w:numPr>
          <w:ilvl w:val="2"/>
          <w:numId w:val="17"/>
        </w:numPr>
        <w:rPr>
          <w:rFonts w:asciiTheme="minorHAnsi" w:hAnsiTheme="minorHAnsi"/>
          <w:sz w:val="18"/>
          <w:szCs w:val="18"/>
        </w:rPr>
      </w:pPr>
      <w:r w:rsidRPr="0033273C">
        <w:rPr>
          <w:rFonts w:asciiTheme="minorHAnsi" w:hAnsiTheme="minorHAnsi"/>
          <w:sz w:val="18"/>
          <w:szCs w:val="18"/>
        </w:rPr>
        <w:t>Acceptable Manufacturers: Subject to compliance with requirements, manufacturers offering products that may be incorporated into the Work include the following:</w:t>
      </w:r>
    </w:p>
    <w:p w14:paraId="55F29F15" w14:textId="77777777" w:rsidR="00004F53" w:rsidRPr="00004F53" w:rsidRDefault="00004F53" w:rsidP="00004F53">
      <w:pPr>
        <w:pStyle w:val="SPECText4"/>
        <w:rPr>
          <w:rFonts w:asciiTheme="minorHAnsi" w:hAnsiTheme="minorHAnsi"/>
          <w:snapToGrid/>
          <w:sz w:val="18"/>
          <w:szCs w:val="18"/>
        </w:rPr>
      </w:pPr>
      <w:proofErr w:type="spellStart"/>
      <w:r w:rsidRPr="00004F53">
        <w:rPr>
          <w:rFonts w:asciiTheme="minorHAnsi" w:hAnsiTheme="minorHAnsi"/>
          <w:sz w:val="18"/>
          <w:szCs w:val="18"/>
        </w:rPr>
        <w:t>Rigiduct</w:t>
      </w:r>
      <w:proofErr w:type="spellEnd"/>
      <w:r w:rsidRPr="00004F53">
        <w:rPr>
          <w:rFonts w:asciiTheme="minorHAnsi" w:hAnsiTheme="minorHAnsi"/>
          <w:sz w:val="18"/>
          <w:szCs w:val="18"/>
        </w:rPr>
        <w:t>.</w:t>
      </w:r>
    </w:p>
    <w:p w14:paraId="57CDD31A"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Emtelle</w:t>
      </w:r>
      <w:proofErr w:type="spellEnd"/>
      <w:r w:rsidRPr="00004F53">
        <w:rPr>
          <w:rFonts w:asciiTheme="minorHAnsi" w:hAnsiTheme="minorHAnsi"/>
          <w:sz w:val="18"/>
          <w:szCs w:val="18"/>
        </w:rPr>
        <w:t>.</w:t>
      </w:r>
    </w:p>
    <w:p w14:paraId="0E286A8F"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Duraline</w:t>
      </w:r>
      <w:proofErr w:type="spellEnd"/>
    </w:p>
    <w:p w14:paraId="3F8CA8D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O-Z </w:t>
      </w:r>
      <w:proofErr w:type="spellStart"/>
      <w:r w:rsidRPr="00004F53">
        <w:rPr>
          <w:rFonts w:asciiTheme="minorHAnsi" w:hAnsiTheme="minorHAnsi"/>
          <w:sz w:val="18"/>
          <w:szCs w:val="18"/>
        </w:rPr>
        <w:t>Gedney</w:t>
      </w:r>
      <w:proofErr w:type="spellEnd"/>
      <w:r w:rsidRPr="00004F53">
        <w:rPr>
          <w:rFonts w:asciiTheme="minorHAnsi" w:hAnsiTheme="minorHAnsi"/>
          <w:sz w:val="18"/>
          <w:szCs w:val="18"/>
        </w:rPr>
        <w:t>; a unit of Emerson Industrial Automation.</w:t>
      </w:r>
    </w:p>
    <w:p w14:paraId="123554F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Polypipe</w:t>
      </w:r>
    </w:p>
    <w:p w14:paraId="23091E9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Marley pipe systems</w:t>
      </w:r>
    </w:p>
    <w:p w14:paraId="2FE7235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Panduit</w:t>
      </w:r>
    </w:p>
    <w:p w14:paraId="5143284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Owner- approved equivalent.</w:t>
      </w:r>
    </w:p>
    <w:p w14:paraId="186C1E2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Duct Accessories:</w:t>
      </w:r>
    </w:p>
    <w:p w14:paraId="06CE990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Duct Separators: Factory-fabricated rigid PVC interlocking spacers, sized for type and sizes of ducts with which used, and selected to provide minimum duct spacing indicated while supporting ducts during concreting or backfilling.</w:t>
      </w:r>
    </w:p>
    <w:p w14:paraId="3ED0DAD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Warning Tape:</w:t>
      </w:r>
    </w:p>
    <w:p w14:paraId="6D67256B"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Acceptable Manufacturers:</w:t>
      </w:r>
    </w:p>
    <w:p w14:paraId="29135B21"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ETS Cable components</w:t>
      </w:r>
    </w:p>
    <w:p w14:paraId="669BD222"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Panduit: HTDU6R-E.</w:t>
      </w:r>
    </w:p>
    <w:p w14:paraId="02D957B1"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Owner- approved equivalent.</w:t>
      </w:r>
    </w:p>
    <w:p w14:paraId="6705E602"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Permanent, bright-colored polyethylene tape.</w:t>
      </w:r>
    </w:p>
    <w:p w14:paraId="6855CA38"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Continuous printed warning that an electric circuit is located below tape.</w:t>
      </w:r>
    </w:p>
    <w:p w14:paraId="3E3BC1FA" w14:textId="7E6015C0" w:rsidR="00004F53" w:rsidRPr="0035184A"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Not less than </w:t>
      </w:r>
      <w:r w:rsidRPr="0035184A">
        <w:rPr>
          <w:rFonts w:asciiTheme="minorHAnsi" w:hAnsiTheme="minorHAnsi"/>
          <w:sz w:val="18"/>
          <w:szCs w:val="18"/>
        </w:rPr>
        <w:t>150 mm wide by 0.1mm thick.</w:t>
      </w:r>
    </w:p>
    <w:p w14:paraId="158D626C" w14:textId="77777777" w:rsidR="00004F53" w:rsidRPr="00004F53" w:rsidRDefault="00004F53" w:rsidP="00004F53">
      <w:pPr>
        <w:pStyle w:val="SPECText5"/>
        <w:rPr>
          <w:rFonts w:asciiTheme="minorHAnsi" w:hAnsiTheme="minorHAnsi"/>
          <w:sz w:val="18"/>
          <w:szCs w:val="18"/>
        </w:rPr>
      </w:pPr>
      <w:r w:rsidRPr="0035184A">
        <w:rPr>
          <w:rFonts w:asciiTheme="minorHAnsi" w:hAnsiTheme="minorHAnsi"/>
          <w:sz w:val="18"/>
          <w:szCs w:val="18"/>
        </w:rPr>
        <w:t>Compounded for permanent direct</w:t>
      </w:r>
      <w:r w:rsidRPr="00004F53">
        <w:rPr>
          <w:rFonts w:asciiTheme="minorHAnsi" w:hAnsiTheme="minorHAnsi"/>
          <w:sz w:val="18"/>
          <w:szCs w:val="18"/>
        </w:rPr>
        <w:t>-burial service.</w:t>
      </w:r>
    </w:p>
    <w:p w14:paraId="6C059176"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Embedded continuous metallic strip or core.</w:t>
      </w:r>
    </w:p>
    <w:p w14:paraId="2CAA5FF8"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Printed legend shall indicate type of underground line.</w:t>
      </w:r>
    </w:p>
    <w:p w14:paraId="1F306990" w14:textId="0E644D3E" w:rsidR="00004F53"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Coordinate with tracer wire as per detail in design intent drawings </w:t>
      </w:r>
    </w:p>
    <w:p w14:paraId="38F3EF35" w14:textId="012C9A20" w:rsidR="00004F53" w:rsidRDefault="00004F53" w:rsidP="00004F53">
      <w:pPr>
        <w:pStyle w:val="SPECText5"/>
        <w:numPr>
          <w:ilvl w:val="0"/>
          <w:numId w:val="0"/>
        </w:numPr>
        <w:rPr>
          <w:rFonts w:asciiTheme="minorHAnsi" w:hAnsiTheme="minorHAnsi"/>
          <w:sz w:val="18"/>
          <w:szCs w:val="18"/>
        </w:rPr>
      </w:pPr>
    </w:p>
    <w:p w14:paraId="6B167E17" w14:textId="51898E0C" w:rsidR="00004F53" w:rsidRPr="005460F0" w:rsidRDefault="0033273C" w:rsidP="00004F53">
      <w:pPr>
        <w:pStyle w:val="Heading2"/>
        <w:rPr>
          <w:rFonts w:eastAsia="Times New Roman"/>
        </w:rPr>
      </w:pPr>
      <w:bookmarkStart w:id="330" w:name="_Toc48652848"/>
      <w:r>
        <w:rPr>
          <w:rFonts w:eastAsia="Times New Roman"/>
        </w:rPr>
        <w:t>Precast Concrete Handholes and Boxes</w:t>
      </w:r>
      <w:bookmarkEnd w:id="330"/>
    </w:p>
    <w:p w14:paraId="39ACC6C9" w14:textId="7B078AD4" w:rsidR="00004F53" w:rsidRPr="00004F53" w:rsidDel="0034419D" w:rsidRDefault="00004F53" w:rsidP="00004F53">
      <w:pPr>
        <w:rPr>
          <w:del w:id="331" w:author="Nico Brits" w:date="2020-09-21T16:21:00Z"/>
          <w:rFonts w:asciiTheme="minorHAnsi" w:hAnsiTheme="minorHAnsi"/>
          <w:szCs w:val="18"/>
          <w:highlight w:val="yellow"/>
        </w:rPr>
      </w:pPr>
      <w:del w:id="332" w:author="Nico Brits" w:date="2020-09-21T16:21:00Z">
        <w:r w:rsidRPr="00004F53" w:rsidDel="0034419D">
          <w:rPr>
            <w:rFonts w:asciiTheme="minorHAnsi" w:hAnsiTheme="minorHAnsi"/>
            <w:szCs w:val="18"/>
            <w:highlight w:val="yellow"/>
          </w:rPr>
          <w:delText>**********************************************************************************</w:delText>
        </w:r>
      </w:del>
    </w:p>
    <w:p w14:paraId="3452D82C" w14:textId="6F6480A2" w:rsidR="00004F53" w:rsidRPr="00004F53" w:rsidDel="0034419D" w:rsidRDefault="00004F53" w:rsidP="00004F53">
      <w:pPr>
        <w:ind w:left="360"/>
        <w:rPr>
          <w:del w:id="333" w:author="Nico Brits" w:date="2020-09-21T16:21:00Z"/>
          <w:rFonts w:asciiTheme="minorHAnsi" w:hAnsiTheme="minorHAnsi"/>
          <w:szCs w:val="18"/>
          <w:highlight w:val="yellow"/>
        </w:rPr>
      </w:pPr>
      <w:del w:id="334" w:author="Nico Brits" w:date="2020-09-21T16:21:00Z">
        <w:r w:rsidRPr="00004F53" w:rsidDel="0034419D">
          <w:rPr>
            <w:rFonts w:asciiTheme="minorHAnsi" w:hAnsiTheme="minorHAnsi"/>
            <w:szCs w:val="18"/>
            <w:highlight w:val="yellow"/>
          </w:rPr>
          <w:delText>Manholes, handholes and boxes for use in sidewalk or other traffic areas require appropriateduty</w:delText>
        </w:r>
        <w:r w:rsidRPr="00004F53" w:rsidDel="0034419D">
          <w:rPr>
            <w:rFonts w:asciiTheme="minorHAnsi" w:hAnsiTheme="minorHAnsi"/>
            <w:szCs w:val="18"/>
            <w:highlight w:val="yellow"/>
          </w:rPr>
          <w:noBreakHyphen/>
          <w:delText xml:space="preserve"> covers, including a nonskid finish.  These boxes may not be available with a UL label.</w:delText>
        </w:r>
      </w:del>
    </w:p>
    <w:p w14:paraId="693BF0F0" w14:textId="27362526" w:rsidR="00004F53" w:rsidRPr="00004F53" w:rsidDel="0034419D" w:rsidRDefault="00004F53" w:rsidP="00004F53">
      <w:pPr>
        <w:rPr>
          <w:del w:id="335" w:author="Nico Brits" w:date="2020-09-21T16:21:00Z"/>
          <w:rFonts w:asciiTheme="minorHAnsi" w:hAnsiTheme="minorHAnsi"/>
          <w:szCs w:val="18"/>
        </w:rPr>
      </w:pPr>
      <w:del w:id="336" w:author="Nico Brits" w:date="2020-09-21T16:21:00Z">
        <w:r w:rsidRPr="00004F53" w:rsidDel="0034419D">
          <w:rPr>
            <w:rFonts w:asciiTheme="minorHAnsi" w:hAnsiTheme="minorHAnsi"/>
            <w:szCs w:val="18"/>
            <w:highlight w:val="yellow"/>
          </w:rPr>
          <w:delText>**********************************************************************************</w:delText>
        </w:r>
      </w:del>
    </w:p>
    <w:p w14:paraId="3B97290A" w14:textId="77777777" w:rsidR="00004F53" w:rsidRPr="0033273C" w:rsidRDefault="00004F53" w:rsidP="00E003F8">
      <w:pPr>
        <w:pStyle w:val="SPECText3"/>
        <w:numPr>
          <w:ilvl w:val="2"/>
          <w:numId w:val="18"/>
        </w:numPr>
        <w:rPr>
          <w:rFonts w:asciiTheme="minorHAnsi" w:hAnsiTheme="minorHAnsi"/>
          <w:sz w:val="18"/>
          <w:szCs w:val="18"/>
        </w:rPr>
      </w:pPr>
      <w:r w:rsidRPr="0033273C">
        <w:rPr>
          <w:rFonts w:asciiTheme="minorHAnsi" w:hAnsiTheme="minorHAnsi"/>
          <w:sz w:val="18"/>
          <w:szCs w:val="18"/>
        </w:rPr>
        <w:t>Acceptable Manufacturers: Subject to compliance with requirements, manufacturers offering products that may be considered for incorporating into the Work include the following:</w:t>
      </w:r>
    </w:p>
    <w:p w14:paraId="310E362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Stanton </w:t>
      </w:r>
      <w:proofErr w:type="spellStart"/>
      <w:r w:rsidRPr="00004F53">
        <w:rPr>
          <w:rFonts w:asciiTheme="minorHAnsi" w:hAnsiTheme="minorHAnsi"/>
          <w:sz w:val="18"/>
          <w:szCs w:val="18"/>
        </w:rPr>
        <w:t>Bonna</w:t>
      </w:r>
      <w:proofErr w:type="spellEnd"/>
      <w:r w:rsidRPr="00004F53">
        <w:rPr>
          <w:rFonts w:asciiTheme="minorHAnsi" w:hAnsiTheme="minorHAnsi"/>
          <w:sz w:val="18"/>
          <w:szCs w:val="18"/>
        </w:rPr>
        <w:t xml:space="preserve"> - </w:t>
      </w:r>
      <w:proofErr w:type="spellStart"/>
      <w:r w:rsidRPr="00004F53">
        <w:rPr>
          <w:rFonts w:asciiTheme="minorHAnsi" w:hAnsiTheme="minorHAnsi"/>
          <w:sz w:val="18"/>
          <w:szCs w:val="18"/>
        </w:rPr>
        <w:t>Consolis</w:t>
      </w:r>
      <w:proofErr w:type="spellEnd"/>
      <w:r w:rsidRPr="00004F53">
        <w:rPr>
          <w:rFonts w:asciiTheme="minorHAnsi" w:hAnsiTheme="minorHAnsi"/>
          <w:sz w:val="18"/>
          <w:szCs w:val="18"/>
        </w:rPr>
        <w:t xml:space="preserve"> group</w:t>
      </w:r>
    </w:p>
    <w:p w14:paraId="094067F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Milton precast</w:t>
      </w:r>
    </w:p>
    <w:p w14:paraId="06E2050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Greaney Concrete Products</w:t>
      </w:r>
    </w:p>
    <w:p w14:paraId="27E7357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Hanson Building Products</w:t>
      </w:r>
    </w:p>
    <w:p w14:paraId="6BFA9C86"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Rigiduct</w:t>
      </w:r>
      <w:proofErr w:type="spellEnd"/>
      <w:r w:rsidRPr="00004F53">
        <w:rPr>
          <w:rFonts w:asciiTheme="minorHAnsi" w:hAnsiTheme="minorHAnsi"/>
          <w:sz w:val="18"/>
          <w:szCs w:val="18"/>
        </w:rPr>
        <w:t>.</w:t>
      </w:r>
    </w:p>
    <w:p w14:paraId="0853A46A"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Emtelle</w:t>
      </w:r>
      <w:proofErr w:type="spellEnd"/>
      <w:r w:rsidRPr="00004F53">
        <w:rPr>
          <w:rFonts w:asciiTheme="minorHAnsi" w:hAnsiTheme="minorHAnsi"/>
          <w:sz w:val="18"/>
          <w:szCs w:val="18"/>
        </w:rPr>
        <w:t>.</w:t>
      </w:r>
    </w:p>
    <w:p w14:paraId="0BD720FF"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Duraline</w:t>
      </w:r>
      <w:proofErr w:type="spellEnd"/>
    </w:p>
    <w:p w14:paraId="571989B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O-Z </w:t>
      </w:r>
      <w:proofErr w:type="spellStart"/>
      <w:r w:rsidRPr="00004F53">
        <w:rPr>
          <w:rFonts w:asciiTheme="minorHAnsi" w:hAnsiTheme="minorHAnsi"/>
          <w:sz w:val="18"/>
          <w:szCs w:val="18"/>
        </w:rPr>
        <w:t>Gedney</w:t>
      </w:r>
      <w:proofErr w:type="spellEnd"/>
      <w:r w:rsidRPr="00004F53">
        <w:rPr>
          <w:rFonts w:asciiTheme="minorHAnsi" w:hAnsiTheme="minorHAnsi"/>
          <w:sz w:val="18"/>
          <w:szCs w:val="18"/>
        </w:rPr>
        <w:t xml:space="preserve">; a unit of </w:t>
      </w:r>
      <w:proofErr w:type="spellStart"/>
      <w:r w:rsidRPr="00004F53">
        <w:rPr>
          <w:rFonts w:asciiTheme="minorHAnsi" w:hAnsiTheme="minorHAnsi"/>
          <w:sz w:val="18"/>
          <w:szCs w:val="18"/>
        </w:rPr>
        <w:t>emerson</w:t>
      </w:r>
      <w:proofErr w:type="spellEnd"/>
      <w:r w:rsidRPr="00004F53">
        <w:rPr>
          <w:rFonts w:asciiTheme="minorHAnsi" w:hAnsiTheme="minorHAnsi"/>
          <w:sz w:val="18"/>
          <w:szCs w:val="18"/>
        </w:rPr>
        <w:t xml:space="preserve"> Industrial Automation.</w:t>
      </w:r>
    </w:p>
    <w:p w14:paraId="09C5ECD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Polypipe</w:t>
      </w:r>
    </w:p>
    <w:p w14:paraId="091C553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Marley pipe systems</w:t>
      </w:r>
    </w:p>
    <w:p w14:paraId="1EFD052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Owner- approved equivalent.</w:t>
      </w:r>
    </w:p>
    <w:p w14:paraId="6BBB868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Comply with EN 1992 for design and manufacturing processes and CE certified</w:t>
      </w:r>
    </w:p>
    <w:p w14:paraId="1424CF53"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Comply with EN 1917 for concrete manholes and inspection chambers, unreinforced, steel </w:t>
      </w:r>
      <w:proofErr w:type="spellStart"/>
      <w:r w:rsidRPr="00004F53">
        <w:rPr>
          <w:rFonts w:asciiTheme="minorHAnsi" w:hAnsiTheme="minorHAnsi"/>
          <w:sz w:val="18"/>
          <w:szCs w:val="18"/>
        </w:rPr>
        <w:t>fibre</w:t>
      </w:r>
      <w:proofErr w:type="spellEnd"/>
      <w:r w:rsidRPr="00004F53">
        <w:rPr>
          <w:rFonts w:asciiTheme="minorHAnsi" w:hAnsiTheme="minorHAnsi"/>
          <w:sz w:val="18"/>
          <w:szCs w:val="18"/>
        </w:rPr>
        <w:t xml:space="preserve"> and reinforced.</w:t>
      </w:r>
    </w:p>
    <w:p w14:paraId="6332546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Description: Factory-fabricated, reinforced-concrete, monolithically poured walls and bottom unless open-bottom enclosures are indicated. Frame and cover shall form top of enclosure and shall have load rating consistent with that of handhole or box.</w:t>
      </w:r>
    </w:p>
    <w:p w14:paraId="1CDBF40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Frame and Cover: Weatherproof cast-iron frame, with cast-iron cover with recessed cover hook eyes and tamper-resistant, captive, cover-securing penta-head bolts. Provide five penta-head sockets to the Owner.</w:t>
      </w:r>
    </w:p>
    <w:p w14:paraId="3D2E059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Cover Finish: Nonskid finish shall have a minimum coefficient of friction of 0.50.</w:t>
      </w:r>
    </w:p>
    <w:p w14:paraId="29984EAA"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Cover Legend: Molded lettering, "ELECTRIC" or “COMMUNICATION,” as required.</w:t>
      </w:r>
    </w:p>
    <w:p w14:paraId="530E9212" w14:textId="1A77E5FC" w:rsidR="00004F53" w:rsidRDefault="00004F53" w:rsidP="00004F53">
      <w:pPr>
        <w:pStyle w:val="SPECText4"/>
        <w:rPr>
          <w:rFonts w:asciiTheme="minorHAnsi" w:hAnsiTheme="minorHAnsi"/>
          <w:sz w:val="18"/>
          <w:szCs w:val="18"/>
        </w:rPr>
      </w:pPr>
      <w:r w:rsidRPr="00004F53">
        <w:rPr>
          <w:rFonts w:asciiTheme="minorHAnsi" w:hAnsiTheme="minorHAnsi"/>
          <w:sz w:val="18"/>
          <w:szCs w:val="18"/>
        </w:rPr>
        <w:t>Configuration: Units shall be designed for flush burial and have closed bottom, unless otherwise indicated.</w:t>
      </w:r>
    </w:p>
    <w:p w14:paraId="04BEB943" w14:textId="23D5E21C" w:rsidR="00004F53" w:rsidRDefault="00004F53" w:rsidP="00004F53">
      <w:pPr>
        <w:pStyle w:val="SPECText4"/>
        <w:numPr>
          <w:ilvl w:val="0"/>
          <w:numId w:val="0"/>
        </w:numPr>
        <w:rPr>
          <w:rFonts w:asciiTheme="minorHAnsi" w:hAnsiTheme="minorHAnsi"/>
          <w:sz w:val="18"/>
          <w:szCs w:val="18"/>
        </w:rPr>
      </w:pPr>
    </w:p>
    <w:p w14:paraId="1CAD425B" w14:textId="637DC71D" w:rsidR="00004F53" w:rsidRPr="005460F0" w:rsidRDefault="0033273C" w:rsidP="00004F53">
      <w:pPr>
        <w:pStyle w:val="Heading2"/>
        <w:rPr>
          <w:rFonts w:eastAsia="Times New Roman"/>
        </w:rPr>
      </w:pPr>
      <w:bookmarkStart w:id="337" w:name="_Toc48652849"/>
      <w:r>
        <w:rPr>
          <w:rFonts w:eastAsia="Times New Roman"/>
        </w:rPr>
        <w:t>Handholes and Boxes other than Precast Concrete</w:t>
      </w:r>
      <w:bookmarkEnd w:id="337"/>
    </w:p>
    <w:p w14:paraId="2356C956" w14:textId="77777777" w:rsidR="00004F53" w:rsidRPr="0033273C" w:rsidRDefault="00004F53" w:rsidP="00E003F8">
      <w:pPr>
        <w:pStyle w:val="SPECText3"/>
        <w:numPr>
          <w:ilvl w:val="2"/>
          <w:numId w:val="19"/>
        </w:numPr>
        <w:rPr>
          <w:rFonts w:asciiTheme="minorHAnsi" w:hAnsiTheme="minorHAnsi"/>
          <w:sz w:val="18"/>
          <w:szCs w:val="18"/>
        </w:rPr>
      </w:pPr>
      <w:r w:rsidRPr="0033273C">
        <w:rPr>
          <w:rFonts w:asciiTheme="minorHAnsi" w:hAnsiTheme="minorHAnsi"/>
          <w:sz w:val="18"/>
          <w:szCs w:val="18"/>
        </w:rPr>
        <w:t>Description: Comply with SCTE 77.</w:t>
      </w:r>
    </w:p>
    <w:p w14:paraId="5376B3FE"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Color: Grey.</w:t>
      </w:r>
    </w:p>
    <w:p w14:paraId="0BE4099E"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Configuration: Units shall be designed for flush burial and have closed bottom, unless otherwise indicated.</w:t>
      </w:r>
    </w:p>
    <w:p w14:paraId="4651ACE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Cover: Weatherproof, secured by tamper-resistant locking devices and having structural load rating consistent with enclosure.</w:t>
      </w:r>
    </w:p>
    <w:p w14:paraId="466387E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Cover Finish: Nonskid finish shall have a minimum coefficient of friction of 0.50.</w:t>
      </w:r>
    </w:p>
    <w:p w14:paraId="73610B7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Cover Legend: Molded lettering, "ELECTRIC" or “COMMUNICATION,” as required.  </w:t>
      </w:r>
    </w:p>
    <w:p w14:paraId="6D01EC0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Duct Entrance Provisions: Duct-terminating fittings shall mate with entering ducts for secure, fixed installation in enclosure wall.</w:t>
      </w:r>
    </w:p>
    <w:p w14:paraId="7DC8EF6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Polymer Concrete Handholes and Boxes with Polymer Concrete Cover: Molded of sand and aggregate, bound together with a polymer resin, and reinforced with steel or fiberglass or a combination of the two.</w:t>
      </w:r>
    </w:p>
    <w:p w14:paraId="2095566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Acceptable Manufacturers: Subject to compliance with requirements, manufacturers offering products that may be incorporated into the Work include the following:</w:t>
      </w:r>
    </w:p>
    <w:p w14:paraId="1C207D5E" w14:textId="77777777" w:rsidR="00004F53" w:rsidRPr="00004F53" w:rsidRDefault="00004F53" w:rsidP="00004F53">
      <w:pPr>
        <w:pStyle w:val="SPECText5"/>
        <w:rPr>
          <w:rFonts w:asciiTheme="minorHAnsi" w:hAnsiTheme="minorHAnsi"/>
          <w:sz w:val="18"/>
          <w:szCs w:val="18"/>
        </w:rPr>
      </w:pPr>
      <w:proofErr w:type="spellStart"/>
      <w:r w:rsidRPr="00004F53">
        <w:rPr>
          <w:rFonts w:asciiTheme="minorHAnsi" w:hAnsiTheme="minorHAnsi"/>
          <w:sz w:val="18"/>
          <w:szCs w:val="18"/>
        </w:rPr>
        <w:t>Armorcast</w:t>
      </w:r>
      <w:proofErr w:type="spellEnd"/>
      <w:r w:rsidRPr="00004F53">
        <w:rPr>
          <w:rFonts w:asciiTheme="minorHAnsi" w:hAnsiTheme="minorHAnsi"/>
          <w:sz w:val="18"/>
          <w:szCs w:val="18"/>
        </w:rPr>
        <w:t xml:space="preserve"> Products Company.</w:t>
      </w:r>
    </w:p>
    <w:p w14:paraId="257651B9"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Carson Industries LLC. a division of Oldcastle Precast</w:t>
      </w:r>
    </w:p>
    <w:p w14:paraId="4729E020" w14:textId="77777777" w:rsidR="00004F53" w:rsidRPr="00004F53" w:rsidRDefault="00004F53" w:rsidP="00004F53">
      <w:pPr>
        <w:pStyle w:val="SPECText5"/>
        <w:rPr>
          <w:rFonts w:asciiTheme="minorHAnsi" w:hAnsiTheme="minorHAnsi"/>
          <w:sz w:val="18"/>
          <w:szCs w:val="18"/>
        </w:rPr>
      </w:pPr>
      <w:proofErr w:type="spellStart"/>
      <w:r w:rsidRPr="00004F53">
        <w:rPr>
          <w:rFonts w:asciiTheme="minorHAnsi" w:hAnsiTheme="minorHAnsi"/>
          <w:sz w:val="18"/>
          <w:szCs w:val="18"/>
        </w:rPr>
        <w:t>NewBasis</w:t>
      </w:r>
      <w:proofErr w:type="spellEnd"/>
      <w:r w:rsidRPr="00004F53">
        <w:rPr>
          <w:rFonts w:asciiTheme="minorHAnsi" w:hAnsiTheme="minorHAnsi"/>
          <w:sz w:val="18"/>
          <w:szCs w:val="18"/>
        </w:rPr>
        <w:t>.</w:t>
      </w:r>
    </w:p>
    <w:p w14:paraId="2C881520"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Owner- approved equivalent.</w:t>
      </w:r>
    </w:p>
    <w:p w14:paraId="7B9F3CD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Fiberglass Handholes and Boxes with Polymer Concrete Frame and Cover: Sheet-molded, fiberglass-reinforced, polyester resin enclosure joined to polymer concrete top ring or frame.</w:t>
      </w:r>
    </w:p>
    <w:p w14:paraId="26EF257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Acceptable Manufacturers: Subject to compliance with requirements, manufacturers offering products that may be incorporated into the Work include following:</w:t>
      </w:r>
    </w:p>
    <w:p w14:paraId="3F7CC974" w14:textId="77777777" w:rsidR="00004F53" w:rsidRPr="00004F53" w:rsidRDefault="00004F53" w:rsidP="00004F53">
      <w:pPr>
        <w:pStyle w:val="SPECText5"/>
        <w:rPr>
          <w:rFonts w:asciiTheme="minorHAnsi" w:hAnsiTheme="minorHAnsi"/>
          <w:sz w:val="18"/>
          <w:szCs w:val="18"/>
        </w:rPr>
      </w:pPr>
      <w:proofErr w:type="spellStart"/>
      <w:r w:rsidRPr="00004F53">
        <w:rPr>
          <w:rFonts w:asciiTheme="minorHAnsi" w:hAnsiTheme="minorHAnsi"/>
          <w:sz w:val="18"/>
          <w:szCs w:val="18"/>
        </w:rPr>
        <w:t>Armorcast</w:t>
      </w:r>
      <w:proofErr w:type="spellEnd"/>
      <w:r w:rsidRPr="00004F53">
        <w:rPr>
          <w:rFonts w:asciiTheme="minorHAnsi" w:hAnsiTheme="minorHAnsi"/>
          <w:sz w:val="18"/>
          <w:szCs w:val="18"/>
        </w:rPr>
        <w:t xml:space="preserve"> Products Company.</w:t>
      </w:r>
    </w:p>
    <w:p w14:paraId="314939B6"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Carson Industries LLC. a division of Oldcastle Precast.</w:t>
      </w:r>
    </w:p>
    <w:p w14:paraId="6137DB66"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Christy Concrete Products. a division of Oldcastle Precast.</w:t>
      </w:r>
    </w:p>
    <w:p w14:paraId="36E8C18E" w14:textId="77777777" w:rsidR="00004F53" w:rsidRPr="00004F53" w:rsidRDefault="00004F53" w:rsidP="00004F53">
      <w:pPr>
        <w:pStyle w:val="SPECText5"/>
        <w:rPr>
          <w:rFonts w:asciiTheme="minorHAnsi" w:hAnsiTheme="minorHAnsi"/>
          <w:sz w:val="18"/>
          <w:szCs w:val="18"/>
        </w:rPr>
      </w:pPr>
      <w:proofErr w:type="spellStart"/>
      <w:r w:rsidRPr="00004F53">
        <w:rPr>
          <w:rFonts w:asciiTheme="minorHAnsi" w:hAnsiTheme="minorHAnsi"/>
          <w:sz w:val="18"/>
          <w:szCs w:val="18"/>
        </w:rPr>
        <w:t>Synertech</w:t>
      </w:r>
      <w:proofErr w:type="spellEnd"/>
      <w:r w:rsidRPr="00004F53">
        <w:rPr>
          <w:rFonts w:asciiTheme="minorHAnsi" w:hAnsiTheme="minorHAnsi"/>
          <w:sz w:val="18"/>
          <w:szCs w:val="18"/>
        </w:rPr>
        <w:t xml:space="preserve"> </w:t>
      </w:r>
      <w:proofErr w:type="spellStart"/>
      <w:r w:rsidRPr="00004F53">
        <w:rPr>
          <w:rFonts w:asciiTheme="minorHAnsi" w:hAnsiTheme="minorHAnsi"/>
          <w:sz w:val="18"/>
          <w:szCs w:val="18"/>
        </w:rPr>
        <w:t>Moulded</w:t>
      </w:r>
      <w:proofErr w:type="spellEnd"/>
      <w:r w:rsidRPr="00004F53">
        <w:rPr>
          <w:rFonts w:asciiTheme="minorHAnsi" w:hAnsiTheme="minorHAnsi"/>
          <w:sz w:val="18"/>
          <w:szCs w:val="18"/>
        </w:rPr>
        <w:t xml:space="preserve"> Products, Inc.; a division of Oldcastle Precast.</w:t>
      </w:r>
    </w:p>
    <w:p w14:paraId="1A5634D6" w14:textId="2BDB1859" w:rsidR="00004F53" w:rsidRDefault="00004F53" w:rsidP="00004F53">
      <w:pPr>
        <w:pStyle w:val="SPECText5"/>
        <w:rPr>
          <w:rFonts w:asciiTheme="minorHAnsi" w:hAnsiTheme="minorHAnsi"/>
          <w:sz w:val="18"/>
          <w:szCs w:val="18"/>
        </w:rPr>
      </w:pPr>
      <w:r w:rsidRPr="00004F53">
        <w:rPr>
          <w:rFonts w:asciiTheme="minorHAnsi" w:hAnsiTheme="minorHAnsi"/>
          <w:sz w:val="18"/>
          <w:szCs w:val="18"/>
        </w:rPr>
        <w:t>Owner- approved equivalent.</w:t>
      </w:r>
    </w:p>
    <w:p w14:paraId="0F41CF60" w14:textId="6ABD3C76" w:rsidR="00004F53" w:rsidRDefault="00004F53" w:rsidP="00004F53">
      <w:pPr>
        <w:pStyle w:val="SPECText5"/>
        <w:numPr>
          <w:ilvl w:val="0"/>
          <w:numId w:val="0"/>
        </w:numPr>
        <w:rPr>
          <w:rFonts w:asciiTheme="minorHAnsi" w:hAnsiTheme="minorHAnsi"/>
          <w:sz w:val="18"/>
          <w:szCs w:val="18"/>
        </w:rPr>
      </w:pPr>
    </w:p>
    <w:p w14:paraId="48717158" w14:textId="7A136487" w:rsidR="00004F53" w:rsidRPr="005460F0" w:rsidRDefault="0033273C" w:rsidP="00004F53">
      <w:pPr>
        <w:pStyle w:val="Heading2"/>
        <w:rPr>
          <w:rFonts w:eastAsia="Times New Roman"/>
        </w:rPr>
      </w:pPr>
      <w:bookmarkStart w:id="338" w:name="_Toc48652850"/>
      <w:r>
        <w:rPr>
          <w:rFonts w:eastAsia="Times New Roman"/>
        </w:rPr>
        <w:t>Precast Manholes</w:t>
      </w:r>
      <w:bookmarkEnd w:id="338"/>
    </w:p>
    <w:p w14:paraId="40C01774" w14:textId="77777777" w:rsidR="00004F53" w:rsidRPr="0033273C" w:rsidRDefault="00004F53" w:rsidP="00E003F8">
      <w:pPr>
        <w:pStyle w:val="SPECText3"/>
        <w:numPr>
          <w:ilvl w:val="2"/>
          <w:numId w:val="20"/>
        </w:numPr>
        <w:rPr>
          <w:rFonts w:asciiTheme="minorHAnsi" w:hAnsiTheme="minorHAnsi"/>
          <w:sz w:val="18"/>
          <w:szCs w:val="18"/>
        </w:rPr>
      </w:pPr>
      <w:r w:rsidRPr="0033273C">
        <w:rPr>
          <w:rFonts w:asciiTheme="minorHAnsi" w:hAnsiTheme="minorHAnsi"/>
          <w:sz w:val="18"/>
          <w:szCs w:val="18"/>
        </w:rPr>
        <w:t>Acceptable Manufacturers:  Subject to compliance with requirements, manufacturers offering products that may be incorporated into the Work include the following:</w:t>
      </w:r>
    </w:p>
    <w:p w14:paraId="245081DA"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Carder Concrete Products. </w:t>
      </w:r>
    </w:p>
    <w:p w14:paraId="3F92515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Christy Concrete Products. a division of Oldcastle Precast.</w:t>
      </w:r>
    </w:p>
    <w:p w14:paraId="6B46C1C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Elmhurst-Chicago Stone Co.</w:t>
      </w:r>
    </w:p>
    <w:p w14:paraId="1484ED5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Oldcastle Precast Group.</w:t>
      </w:r>
    </w:p>
    <w:p w14:paraId="4A9150B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Riverton Concrete Products; a division of </w:t>
      </w:r>
      <w:proofErr w:type="spellStart"/>
      <w:r w:rsidRPr="00004F53">
        <w:rPr>
          <w:rFonts w:asciiTheme="minorHAnsi" w:hAnsiTheme="minorHAnsi"/>
          <w:sz w:val="18"/>
          <w:szCs w:val="18"/>
        </w:rPr>
        <w:t>Cretex</w:t>
      </w:r>
      <w:proofErr w:type="spellEnd"/>
      <w:r w:rsidRPr="00004F53">
        <w:rPr>
          <w:rFonts w:asciiTheme="minorHAnsi" w:hAnsiTheme="minorHAnsi"/>
          <w:sz w:val="18"/>
          <w:szCs w:val="18"/>
        </w:rPr>
        <w:t xml:space="preserve"> Companies, Inc.</w:t>
      </w:r>
    </w:p>
    <w:p w14:paraId="43D21B8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Utility Concrete Products, LLC.</w:t>
      </w:r>
    </w:p>
    <w:p w14:paraId="6E75DEF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Wausau Tile, Inc.</w:t>
      </w:r>
    </w:p>
    <w:p w14:paraId="3AF8291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Owner- approved equivalent.</w:t>
      </w:r>
    </w:p>
    <w:p w14:paraId="5D4D0C0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Comply with EN1992, with structural design loading as specified in Part 3 "Underground Enclosure Application" Article and with interlocking mating sections, complete with accessories, hardware, and features.</w:t>
      </w:r>
    </w:p>
    <w:p w14:paraId="6FD35CFB" w14:textId="77777777" w:rsidR="00004F53" w:rsidRPr="00C4430E"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Windows:  Precast openings in walls, arranged to match dimensions and elevations of approaching ducts and duct </w:t>
      </w:r>
      <w:r w:rsidRPr="0035184A">
        <w:rPr>
          <w:rFonts w:asciiTheme="minorHAnsi" w:hAnsiTheme="minorHAnsi"/>
          <w:sz w:val="18"/>
          <w:szCs w:val="18"/>
        </w:rPr>
        <w:t xml:space="preserve">banks plus an additional </w:t>
      </w:r>
      <w:del w:id="339" w:author="James Gillic" w:date="2020-07-23T15:18:00Z">
        <w:r w:rsidRPr="0035184A" w:rsidDel="0035184A">
          <w:rPr>
            <w:rFonts w:asciiTheme="minorHAnsi" w:hAnsiTheme="minorHAnsi"/>
            <w:sz w:val="18"/>
            <w:szCs w:val="18"/>
            <w:rPrChange w:id="340" w:author="James Gillic" w:date="2020-07-23T15:18:00Z">
              <w:rPr>
                <w:rFonts w:asciiTheme="minorHAnsi" w:hAnsiTheme="minorHAnsi"/>
                <w:sz w:val="18"/>
                <w:szCs w:val="18"/>
                <w:highlight w:val="yellow"/>
              </w:rPr>
            </w:rPrChange>
          </w:rPr>
          <w:delText>[</w:delText>
        </w:r>
      </w:del>
      <w:r w:rsidRPr="0035184A">
        <w:rPr>
          <w:rFonts w:asciiTheme="minorHAnsi" w:hAnsiTheme="minorHAnsi"/>
          <w:sz w:val="18"/>
          <w:szCs w:val="18"/>
          <w:rPrChange w:id="341" w:author="James Gillic" w:date="2020-07-23T15:18:00Z">
            <w:rPr>
              <w:rFonts w:asciiTheme="minorHAnsi" w:hAnsiTheme="minorHAnsi"/>
              <w:sz w:val="18"/>
              <w:szCs w:val="18"/>
              <w:highlight w:val="yellow"/>
            </w:rPr>
          </w:rPrChange>
        </w:rPr>
        <w:t>300 mm</w:t>
      </w:r>
      <w:del w:id="342" w:author="James Gillic" w:date="2020-07-23T15:18:00Z">
        <w:r w:rsidRPr="0035184A" w:rsidDel="0035184A">
          <w:rPr>
            <w:rFonts w:asciiTheme="minorHAnsi" w:hAnsiTheme="minorHAnsi"/>
            <w:sz w:val="18"/>
            <w:szCs w:val="18"/>
            <w:rPrChange w:id="343" w:author="James Gillic" w:date="2020-07-23T15:18:00Z">
              <w:rPr>
                <w:rFonts w:asciiTheme="minorHAnsi" w:hAnsiTheme="minorHAnsi"/>
                <w:sz w:val="18"/>
                <w:szCs w:val="18"/>
                <w:highlight w:val="yellow"/>
              </w:rPr>
            </w:rPrChange>
          </w:rPr>
          <w:delText>]</w:delText>
        </w:r>
      </w:del>
      <w:r w:rsidRPr="0035184A">
        <w:rPr>
          <w:rFonts w:asciiTheme="minorHAnsi" w:hAnsiTheme="minorHAnsi"/>
          <w:sz w:val="18"/>
          <w:szCs w:val="18"/>
        </w:rPr>
        <w:t xml:space="preserve">  vertically and horizontally to accommodate alignment variations.</w:t>
      </w:r>
    </w:p>
    <w:p w14:paraId="1AA2ED5E" w14:textId="77777777" w:rsidR="00004F53" w:rsidRPr="00004F53" w:rsidRDefault="00004F53" w:rsidP="00004F53">
      <w:pPr>
        <w:pStyle w:val="SPECText5"/>
        <w:rPr>
          <w:rFonts w:asciiTheme="minorHAnsi" w:hAnsiTheme="minorHAnsi"/>
          <w:sz w:val="18"/>
          <w:szCs w:val="18"/>
        </w:rPr>
      </w:pPr>
      <w:r w:rsidRPr="00C4430E">
        <w:rPr>
          <w:rFonts w:asciiTheme="minorHAnsi" w:hAnsiTheme="minorHAnsi"/>
          <w:sz w:val="18"/>
          <w:szCs w:val="18"/>
        </w:rPr>
        <w:t>Windows shall be located no less</w:t>
      </w:r>
      <w:r w:rsidRPr="00AF0B2C">
        <w:rPr>
          <w:rFonts w:asciiTheme="minorHAnsi" w:hAnsiTheme="minorHAnsi"/>
          <w:sz w:val="18"/>
          <w:szCs w:val="18"/>
        </w:rPr>
        <w:t xml:space="preserve"> than </w:t>
      </w:r>
      <w:del w:id="344" w:author="James Gillic" w:date="2020-07-23T15:18:00Z">
        <w:r w:rsidRPr="0035184A" w:rsidDel="0035184A">
          <w:rPr>
            <w:rFonts w:asciiTheme="minorHAnsi" w:hAnsiTheme="minorHAnsi"/>
            <w:sz w:val="18"/>
            <w:szCs w:val="18"/>
            <w:rPrChange w:id="345" w:author="James Gillic" w:date="2020-07-23T15:18:00Z">
              <w:rPr>
                <w:rFonts w:asciiTheme="minorHAnsi" w:hAnsiTheme="minorHAnsi"/>
                <w:sz w:val="18"/>
                <w:szCs w:val="18"/>
                <w:highlight w:val="yellow"/>
              </w:rPr>
            </w:rPrChange>
          </w:rPr>
          <w:delText>[</w:delText>
        </w:r>
      </w:del>
      <w:r w:rsidRPr="0035184A">
        <w:rPr>
          <w:rFonts w:asciiTheme="minorHAnsi" w:hAnsiTheme="minorHAnsi"/>
          <w:sz w:val="18"/>
          <w:szCs w:val="18"/>
          <w:rPrChange w:id="346" w:author="James Gillic" w:date="2020-07-23T15:18:00Z">
            <w:rPr>
              <w:rFonts w:asciiTheme="minorHAnsi" w:hAnsiTheme="minorHAnsi"/>
              <w:sz w:val="18"/>
              <w:szCs w:val="18"/>
              <w:highlight w:val="yellow"/>
            </w:rPr>
          </w:rPrChange>
        </w:rPr>
        <w:t>150 mm</w:t>
      </w:r>
      <w:del w:id="347" w:author="James Gillic" w:date="2020-07-23T15:18:00Z">
        <w:r w:rsidRPr="0035184A" w:rsidDel="0035184A">
          <w:rPr>
            <w:rFonts w:asciiTheme="minorHAnsi" w:hAnsiTheme="minorHAnsi"/>
            <w:sz w:val="18"/>
            <w:szCs w:val="18"/>
            <w:rPrChange w:id="348" w:author="James Gillic" w:date="2020-07-23T15:18:00Z">
              <w:rPr>
                <w:rFonts w:asciiTheme="minorHAnsi" w:hAnsiTheme="minorHAnsi"/>
                <w:sz w:val="18"/>
                <w:szCs w:val="18"/>
                <w:highlight w:val="yellow"/>
              </w:rPr>
            </w:rPrChange>
          </w:rPr>
          <w:delText>]</w:delText>
        </w:r>
      </w:del>
      <w:r w:rsidRPr="0035184A">
        <w:rPr>
          <w:rFonts w:asciiTheme="minorHAnsi" w:hAnsiTheme="minorHAnsi"/>
          <w:sz w:val="18"/>
          <w:szCs w:val="18"/>
        </w:rPr>
        <w:t xml:space="preserve">  from interior surfaces of walls, floors, or roofs of manholes, but close enough to corners</w:t>
      </w:r>
      <w:r w:rsidRPr="00004F53">
        <w:rPr>
          <w:rFonts w:asciiTheme="minorHAnsi" w:hAnsiTheme="minorHAnsi"/>
          <w:sz w:val="18"/>
          <w:szCs w:val="18"/>
        </w:rPr>
        <w:t xml:space="preserve"> to facilitate racking of cables on walls.</w:t>
      </w:r>
    </w:p>
    <w:p w14:paraId="7778DD14"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Window opening shall have cast-in-place, welded wire fabric reinforcement for field cutting and bending to tie </w:t>
      </w:r>
      <w:proofErr w:type="gramStart"/>
      <w:r w:rsidRPr="00004F53">
        <w:rPr>
          <w:rFonts w:asciiTheme="minorHAnsi" w:hAnsiTheme="minorHAnsi"/>
          <w:sz w:val="18"/>
          <w:szCs w:val="18"/>
        </w:rPr>
        <w:t>in to</w:t>
      </w:r>
      <w:proofErr w:type="gramEnd"/>
      <w:r w:rsidRPr="00004F53">
        <w:rPr>
          <w:rFonts w:asciiTheme="minorHAnsi" w:hAnsiTheme="minorHAnsi"/>
          <w:sz w:val="18"/>
          <w:szCs w:val="18"/>
        </w:rPr>
        <w:t xml:space="preserve"> concrete envelopes of duct banks.</w:t>
      </w:r>
    </w:p>
    <w:p w14:paraId="72C62F5D"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Window openings shall be framed with at least two additional No. 4 steel reinforcing bars in concrete around each opening.</w:t>
      </w:r>
    </w:p>
    <w:p w14:paraId="3814009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lastRenderedPageBreak/>
        <w:t>Duct Entrances in Manhole Walls:  Cast end-bell or duct-terminating fitting in wall for each entering duct.</w:t>
      </w:r>
    </w:p>
    <w:p w14:paraId="726779CB"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Type and size shall match fittings to duct or conduit to be terminated.</w:t>
      </w:r>
    </w:p>
    <w:p w14:paraId="06B851E4"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 xml:space="preserve">Fittings shall align with elevations of approaching ducts and be located near interior corners of manholes to facilitate racking of cable. </w:t>
      </w:r>
    </w:p>
    <w:p w14:paraId="682A5617"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 xml:space="preserve">Duct entrance to be arranged to allow for either the vertical or horizontal spread of conduits in the duct bank. A/E to determine the duct bank and vault design type required to minimize heating effects.  See drawing E-I-01 for detailed duct entrance requirements of both square and octagonal vault arrangements. </w:t>
      </w:r>
    </w:p>
    <w:p w14:paraId="3B35AE63" w14:textId="6A769115"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Concrete Knockou</w:t>
      </w:r>
      <w:r w:rsidRPr="0035184A">
        <w:rPr>
          <w:rFonts w:asciiTheme="minorHAnsi" w:hAnsiTheme="minorHAnsi"/>
          <w:sz w:val="18"/>
          <w:szCs w:val="18"/>
        </w:rPr>
        <w:t xml:space="preserve">t Panels: </w:t>
      </w:r>
      <w:del w:id="349" w:author="James Gillic" w:date="2020-07-23T15:18:00Z">
        <w:r w:rsidRPr="0035184A" w:rsidDel="0035184A">
          <w:rPr>
            <w:rFonts w:asciiTheme="minorHAnsi" w:hAnsiTheme="minorHAnsi"/>
            <w:sz w:val="18"/>
            <w:szCs w:val="18"/>
            <w:rPrChange w:id="350" w:author="James Gillic" w:date="2020-07-23T15:19:00Z">
              <w:rPr>
                <w:rFonts w:asciiTheme="minorHAnsi" w:hAnsiTheme="minorHAnsi"/>
                <w:sz w:val="18"/>
                <w:szCs w:val="18"/>
                <w:highlight w:val="yellow"/>
              </w:rPr>
            </w:rPrChange>
          </w:rPr>
          <w:delText>[</w:delText>
        </w:r>
      </w:del>
      <w:r w:rsidRPr="0035184A">
        <w:rPr>
          <w:rFonts w:asciiTheme="minorHAnsi" w:hAnsiTheme="minorHAnsi"/>
          <w:sz w:val="18"/>
          <w:szCs w:val="18"/>
          <w:rPrChange w:id="351" w:author="James Gillic" w:date="2020-07-23T15:19:00Z">
            <w:rPr>
              <w:rFonts w:asciiTheme="minorHAnsi" w:hAnsiTheme="minorHAnsi"/>
              <w:sz w:val="18"/>
              <w:szCs w:val="18"/>
              <w:highlight w:val="yellow"/>
            </w:rPr>
          </w:rPrChange>
        </w:rPr>
        <w:t>40 to 50 mm</w:t>
      </w:r>
      <w:del w:id="352" w:author="James Gillic" w:date="2020-07-23T15:18:00Z">
        <w:r w:rsidRPr="0035184A" w:rsidDel="0035184A">
          <w:rPr>
            <w:rFonts w:asciiTheme="minorHAnsi" w:hAnsiTheme="minorHAnsi"/>
            <w:sz w:val="18"/>
            <w:szCs w:val="18"/>
            <w:rPrChange w:id="353" w:author="James Gillic" w:date="2020-07-23T15:19:00Z">
              <w:rPr>
                <w:rFonts w:asciiTheme="minorHAnsi" w:hAnsiTheme="minorHAnsi"/>
                <w:sz w:val="18"/>
                <w:szCs w:val="18"/>
                <w:highlight w:val="yellow"/>
              </w:rPr>
            </w:rPrChange>
          </w:rPr>
          <w:delText>]</w:delText>
        </w:r>
        <w:r w:rsidRPr="0035184A" w:rsidDel="0035184A">
          <w:rPr>
            <w:rFonts w:asciiTheme="minorHAnsi" w:hAnsiTheme="minorHAnsi"/>
            <w:sz w:val="18"/>
            <w:szCs w:val="18"/>
          </w:rPr>
          <w:delText>[</w:delText>
        </w:r>
        <w:r w:rsidRPr="0035184A" w:rsidDel="0035184A">
          <w:rPr>
            <w:rFonts w:asciiTheme="minorHAnsi" w:hAnsiTheme="minorHAnsi"/>
            <w:sz w:val="18"/>
            <w:szCs w:val="18"/>
            <w:rPrChange w:id="354" w:author="James Gillic" w:date="2020-07-23T15:19:00Z">
              <w:rPr>
                <w:rFonts w:asciiTheme="minorHAnsi" w:hAnsiTheme="minorHAnsi"/>
                <w:sz w:val="18"/>
                <w:szCs w:val="18"/>
                <w:highlight w:val="yellow"/>
              </w:rPr>
            </w:rPrChange>
          </w:rPr>
          <w:delText>100mm to 1</w:delText>
        </w:r>
      </w:del>
      <w:del w:id="355" w:author="James Gillic" w:date="2020-07-23T15:19:00Z">
        <w:r w:rsidRPr="0035184A" w:rsidDel="0035184A">
          <w:rPr>
            <w:rFonts w:asciiTheme="minorHAnsi" w:hAnsiTheme="minorHAnsi"/>
            <w:sz w:val="18"/>
            <w:szCs w:val="18"/>
            <w:rPrChange w:id="356" w:author="James Gillic" w:date="2020-07-23T15:19:00Z">
              <w:rPr>
                <w:rFonts w:asciiTheme="minorHAnsi" w:hAnsiTheme="minorHAnsi"/>
                <w:sz w:val="18"/>
                <w:szCs w:val="18"/>
                <w:highlight w:val="yellow"/>
              </w:rPr>
            </w:rPrChange>
          </w:rPr>
          <w:delText>60mm</w:delText>
        </w:r>
        <w:r w:rsidRPr="0035184A" w:rsidDel="0035184A">
          <w:rPr>
            <w:rFonts w:asciiTheme="minorHAnsi" w:hAnsiTheme="minorHAnsi"/>
            <w:sz w:val="18"/>
            <w:szCs w:val="18"/>
          </w:rPr>
          <w:delText>]</w:delText>
        </w:r>
      </w:del>
      <w:r w:rsidRPr="0035184A">
        <w:rPr>
          <w:rFonts w:asciiTheme="minorHAnsi" w:hAnsiTheme="minorHAnsi"/>
          <w:sz w:val="18"/>
          <w:szCs w:val="18"/>
        </w:rPr>
        <w:t xml:space="preserve"> thick, for future</w:t>
      </w:r>
      <w:r w:rsidRPr="00004F53">
        <w:rPr>
          <w:rFonts w:asciiTheme="minorHAnsi" w:hAnsiTheme="minorHAnsi"/>
          <w:sz w:val="18"/>
          <w:szCs w:val="18"/>
        </w:rPr>
        <w:t xml:space="preserve"> conduit entrance and sleeve for ground rod.</w:t>
      </w:r>
    </w:p>
    <w:p w14:paraId="156FD360" w14:textId="212707E7" w:rsidR="00004F53" w:rsidRDefault="00004F53" w:rsidP="00004F53">
      <w:pPr>
        <w:pStyle w:val="SPECText3"/>
        <w:rPr>
          <w:rFonts w:asciiTheme="minorHAnsi" w:hAnsiTheme="minorHAnsi"/>
          <w:sz w:val="18"/>
          <w:szCs w:val="18"/>
        </w:rPr>
      </w:pPr>
      <w:r w:rsidRPr="00004F53">
        <w:rPr>
          <w:rFonts w:asciiTheme="minorHAnsi" w:hAnsiTheme="minorHAnsi"/>
          <w:sz w:val="18"/>
          <w:szCs w:val="18"/>
        </w:rPr>
        <w:t>Joint Sealant:  Asphaltic-butyl material with adhesion, cohesion, flexibility, and durability properties necessary to withstand maximum hydrostatic pressures at the installation location with the ground-water level at grade.</w:t>
      </w:r>
    </w:p>
    <w:p w14:paraId="7166E20C" w14:textId="12FAE69A" w:rsidR="00004F53" w:rsidRDefault="00004F53" w:rsidP="00004F53">
      <w:pPr>
        <w:pStyle w:val="SPECText3"/>
        <w:numPr>
          <w:ilvl w:val="0"/>
          <w:numId w:val="0"/>
        </w:numPr>
        <w:rPr>
          <w:rFonts w:asciiTheme="minorHAnsi" w:hAnsiTheme="minorHAnsi"/>
          <w:sz w:val="18"/>
          <w:szCs w:val="18"/>
        </w:rPr>
      </w:pPr>
    </w:p>
    <w:p w14:paraId="05A088D2" w14:textId="141E2D76" w:rsidR="00004F53" w:rsidRPr="005460F0" w:rsidRDefault="0033273C" w:rsidP="00004F53">
      <w:pPr>
        <w:pStyle w:val="Heading2"/>
        <w:rPr>
          <w:rFonts w:eastAsia="Times New Roman"/>
        </w:rPr>
      </w:pPr>
      <w:bookmarkStart w:id="357" w:name="_Toc48652851"/>
      <w:r>
        <w:rPr>
          <w:rFonts w:eastAsia="Times New Roman"/>
        </w:rPr>
        <w:t>Utility Structure Accessories</w:t>
      </w:r>
      <w:bookmarkEnd w:id="357"/>
    </w:p>
    <w:p w14:paraId="4A615083" w14:textId="77777777" w:rsidR="00004F53" w:rsidRPr="0033273C" w:rsidRDefault="00004F53" w:rsidP="00E003F8">
      <w:pPr>
        <w:pStyle w:val="SPECText3"/>
        <w:numPr>
          <w:ilvl w:val="2"/>
          <w:numId w:val="21"/>
        </w:numPr>
        <w:rPr>
          <w:rFonts w:asciiTheme="minorHAnsi" w:hAnsiTheme="minorHAnsi"/>
          <w:sz w:val="18"/>
          <w:szCs w:val="18"/>
        </w:rPr>
      </w:pPr>
      <w:r w:rsidRPr="0033273C">
        <w:rPr>
          <w:rFonts w:asciiTheme="minorHAnsi" w:hAnsiTheme="minorHAnsi"/>
          <w:sz w:val="18"/>
          <w:szCs w:val="18"/>
        </w:rPr>
        <w:t>Acceptable Manufacturers: Subject to compliance with requirements, manufacturers offering products that may be incorporated into the Work include the following:</w:t>
      </w:r>
    </w:p>
    <w:p w14:paraId="125A96D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Stanton </w:t>
      </w:r>
      <w:proofErr w:type="spellStart"/>
      <w:r w:rsidRPr="00004F53">
        <w:rPr>
          <w:rFonts w:asciiTheme="minorHAnsi" w:hAnsiTheme="minorHAnsi"/>
          <w:sz w:val="18"/>
          <w:szCs w:val="18"/>
        </w:rPr>
        <w:t>Bonna</w:t>
      </w:r>
      <w:proofErr w:type="spellEnd"/>
      <w:r w:rsidRPr="00004F53">
        <w:rPr>
          <w:rFonts w:asciiTheme="minorHAnsi" w:hAnsiTheme="minorHAnsi"/>
          <w:sz w:val="18"/>
          <w:szCs w:val="18"/>
        </w:rPr>
        <w:t xml:space="preserve"> - </w:t>
      </w:r>
      <w:proofErr w:type="spellStart"/>
      <w:r w:rsidRPr="00004F53">
        <w:rPr>
          <w:rFonts w:asciiTheme="minorHAnsi" w:hAnsiTheme="minorHAnsi"/>
          <w:sz w:val="18"/>
          <w:szCs w:val="18"/>
        </w:rPr>
        <w:t>Consolis</w:t>
      </w:r>
      <w:proofErr w:type="spellEnd"/>
      <w:r w:rsidRPr="00004F53">
        <w:rPr>
          <w:rFonts w:asciiTheme="minorHAnsi" w:hAnsiTheme="minorHAnsi"/>
          <w:sz w:val="18"/>
          <w:szCs w:val="18"/>
        </w:rPr>
        <w:t xml:space="preserve"> group</w:t>
      </w:r>
    </w:p>
    <w:p w14:paraId="3858B8FA"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Milton precast</w:t>
      </w:r>
    </w:p>
    <w:p w14:paraId="3EBD1B9F"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Greaney Concrete Products</w:t>
      </w:r>
    </w:p>
    <w:p w14:paraId="77D9839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Hanson Building Products</w:t>
      </w:r>
    </w:p>
    <w:p w14:paraId="6E994596"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Rigiduct</w:t>
      </w:r>
      <w:proofErr w:type="spellEnd"/>
      <w:r w:rsidRPr="00004F53">
        <w:rPr>
          <w:rFonts w:asciiTheme="minorHAnsi" w:hAnsiTheme="minorHAnsi"/>
          <w:sz w:val="18"/>
          <w:szCs w:val="18"/>
        </w:rPr>
        <w:t>.</w:t>
      </w:r>
    </w:p>
    <w:p w14:paraId="090F8BB3"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Emtelle</w:t>
      </w:r>
      <w:proofErr w:type="spellEnd"/>
      <w:r w:rsidRPr="00004F53">
        <w:rPr>
          <w:rFonts w:asciiTheme="minorHAnsi" w:hAnsiTheme="minorHAnsi"/>
          <w:sz w:val="18"/>
          <w:szCs w:val="18"/>
        </w:rPr>
        <w:t>.</w:t>
      </w:r>
    </w:p>
    <w:p w14:paraId="346EFD69" w14:textId="77777777" w:rsidR="00004F53" w:rsidRPr="00004F53" w:rsidRDefault="00004F53" w:rsidP="00004F53">
      <w:pPr>
        <w:pStyle w:val="SPECText4"/>
        <w:rPr>
          <w:rFonts w:asciiTheme="minorHAnsi" w:hAnsiTheme="minorHAnsi"/>
          <w:sz w:val="18"/>
          <w:szCs w:val="18"/>
        </w:rPr>
      </w:pPr>
      <w:proofErr w:type="spellStart"/>
      <w:r w:rsidRPr="00004F53">
        <w:rPr>
          <w:rFonts w:asciiTheme="minorHAnsi" w:hAnsiTheme="minorHAnsi"/>
          <w:sz w:val="18"/>
          <w:szCs w:val="18"/>
        </w:rPr>
        <w:t>Duraline</w:t>
      </w:r>
      <w:proofErr w:type="spellEnd"/>
    </w:p>
    <w:p w14:paraId="20FC858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O-Z </w:t>
      </w:r>
      <w:proofErr w:type="spellStart"/>
      <w:r w:rsidRPr="00004F53">
        <w:rPr>
          <w:rFonts w:asciiTheme="minorHAnsi" w:hAnsiTheme="minorHAnsi"/>
          <w:sz w:val="18"/>
          <w:szCs w:val="18"/>
        </w:rPr>
        <w:t>Gedney</w:t>
      </w:r>
      <w:proofErr w:type="spellEnd"/>
      <w:r w:rsidRPr="00004F53">
        <w:rPr>
          <w:rFonts w:asciiTheme="minorHAnsi" w:hAnsiTheme="minorHAnsi"/>
          <w:sz w:val="18"/>
          <w:szCs w:val="18"/>
        </w:rPr>
        <w:t xml:space="preserve">; a unit of </w:t>
      </w:r>
      <w:proofErr w:type="spellStart"/>
      <w:r w:rsidRPr="00004F53">
        <w:rPr>
          <w:rFonts w:asciiTheme="minorHAnsi" w:hAnsiTheme="minorHAnsi"/>
          <w:sz w:val="18"/>
          <w:szCs w:val="18"/>
        </w:rPr>
        <w:t>emerson</w:t>
      </w:r>
      <w:proofErr w:type="spellEnd"/>
      <w:r w:rsidRPr="00004F53">
        <w:rPr>
          <w:rFonts w:asciiTheme="minorHAnsi" w:hAnsiTheme="minorHAnsi"/>
          <w:sz w:val="18"/>
          <w:szCs w:val="18"/>
        </w:rPr>
        <w:t xml:space="preserve"> Industrial Automation.</w:t>
      </w:r>
    </w:p>
    <w:p w14:paraId="129A6FF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Polypipe</w:t>
      </w:r>
    </w:p>
    <w:p w14:paraId="49C6493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Marley pipe systems</w:t>
      </w:r>
    </w:p>
    <w:p w14:paraId="56F3D829"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Owner- approved equivalent.</w:t>
      </w:r>
    </w:p>
    <w:p w14:paraId="63B88F8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Manhole Frames, Covers, and Chimney Components: Comply with structural design loading specified for manhole.</w:t>
      </w:r>
    </w:p>
    <w:p w14:paraId="3A67512A"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Frame and Cover: Weatherproof, grey cast iron complying with EN124 and site structural specification requirements for Installation of Underground Precast Concrete Utility Structures</w:t>
      </w:r>
      <w:r w:rsidRPr="00004F53" w:rsidDel="007E55B2">
        <w:rPr>
          <w:rFonts w:asciiTheme="minorHAnsi" w:hAnsiTheme="minorHAnsi"/>
          <w:sz w:val="18"/>
          <w:szCs w:val="18"/>
        </w:rPr>
        <w:t xml:space="preserve"> </w:t>
      </w:r>
      <w:r w:rsidRPr="00004F53">
        <w:rPr>
          <w:rFonts w:asciiTheme="minorHAnsi" w:hAnsiTheme="minorHAnsi"/>
          <w:sz w:val="18"/>
          <w:szCs w:val="18"/>
        </w:rPr>
        <w:t>with milled cover-to-frame bearing surfaces; diameter, 600mm. Group 2 in pedestrian ways and Group 4 in roadways/carparks. Removable cover with lockable lids required, see detail drawings.</w:t>
      </w:r>
    </w:p>
    <w:p w14:paraId="28A17C4B"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Cover Finish: Nonskid finish shall have a minimum coefficient of friction of 0.50.</w:t>
      </w:r>
    </w:p>
    <w:p w14:paraId="562A2063"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Special Covers: Recess in face of cover designed to accept finish material in paved areas.</w:t>
      </w:r>
    </w:p>
    <w:p w14:paraId="2929595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Cover Legend: Cast in. Selected to suit system.</w:t>
      </w:r>
    </w:p>
    <w:p w14:paraId="32547316"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Legend: "ELECTRIC-LV" plus manhole number as indicated on Drawings, for duct systems with power wires and cables for systems operating at 600 V and less.</w:t>
      </w:r>
    </w:p>
    <w:p w14:paraId="6CCFD3BA"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Legend: "ELECTRIC-HV" plus manhole number as indicated on Drawings, for duct systems with medium-voltage cables.</w:t>
      </w:r>
    </w:p>
    <w:p w14:paraId="7BFA845F"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Legend: “SIGNAL” for communications, </w:t>
      </w:r>
      <w:proofErr w:type="gramStart"/>
      <w:r w:rsidRPr="00004F53">
        <w:rPr>
          <w:rFonts w:asciiTheme="minorHAnsi" w:hAnsiTheme="minorHAnsi"/>
          <w:sz w:val="18"/>
          <w:szCs w:val="18"/>
        </w:rPr>
        <w:t>data</w:t>
      </w:r>
      <w:proofErr w:type="gramEnd"/>
      <w:r w:rsidRPr="00004F53">
        <w:rPr>
          <w:rFonts w:asciiTheme="minorHAnsi" w:hAnsiTheme="minorHAnsi"/>
          <w:sz w:val="18"/>
          <w:szCs w:val="18"/>
        </w:rPr>
        <w:t xml:space="preserve"> and telephone ducts systems.</w:t>
      </w:r>
    </w:p>
    <w:p w14:paraId="54B52FD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 Chimney Components: Precast concrete rings with dimensions matched to those of roof opening.</w:t>
      </w:r>
    </w:p>
    <w:p w14:paraId="45F82FC7"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Mortar for Chimney Ring and Frame and Cover Joints: Comply with EN 998 strength M4 and site structural specification requirements for Installation of Underground Precast Concrete Utility Structures</w:t>
      </w:r>
      <w:r w:rsidRPr="00004F53" w:rsidDel="00447E1C">
        <w:rPr>
          <w:rFonts w:asciiTheme="minorHAnsi" w:hAnsiTheme="minorHAnsi"/>
          <w:sz w:val="18"/>
          <w:szCs w:val="18"/>
        </w:rPr>
        <w:t xml:space="preserve"> </w:t>
      </w:r>
      <w:proofErr w:type="gramStart"/>
      <w:r w:rsidRPr="00004F53">
        <w:rPr>
          <w:rFonts w:asciiTheme="minorHAnsi" w:hAnsiTheme="minorHAnsi"/>
          <w:sz w:val="18"/>
          <w:szCs w:val="18"/>
        </w:rPr>
        <w:t>and  EN</w:t>
      </w:r>
      <w:proofErr w:type="gramEnd"/>
      <w:r w:rsidRPr="00004F53">
        <w:rPr>
          <w:rFonts w:asciiTheme="minorHAnsi" w:hAnsiTheme="minorHAnsi"/>
          <w:sz w:val="18"/>
          <w:szCs w:val="18"/>
        </w:rPr>
        <w:t xml:space="preserve"> 10205except for quantities less than. 600 cu. mm. where packaged mix complying with site structural specification requirements for Installation of Underground Precast Concrete Utility Structures</w:t>
      </w:r>
      <w:r w:rsidRPr="00004F53" w:rsidDel="00447E1C">
        <w:rPr>
          <w:rFonts w:asciiTheme="minorHAnsi" w:hAnsiTheme="minorHAnsi"/>
          <w:sz w:val="18"/>
          <w:szCs w:val="18"/>
        </w:rPr>
        <w:t xml:space="preserve"> </w:t>
      </w:r>
      <w:r w:rsidRPr="00004F53">
        <w:rPr>
          <w:rFonts w:asciiTheme="minorHAnsi" w:hAnsiTheme="minorHAnsi"/>
          <w:sz w:val="18"/>
          <w:szCs w:val="18"/>
        </w:rPr>
        <w:t>and ISO 1461, may be used.</w:t>
      </w:r>
    </w:p>
    <w:p w14:paraId="5D4DD0BD"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lastRenderedPageBreak/>
        <w:t xml:space="preserve">Manhole Sump Frame and Grate: per the site structural specification requirements for Installation of Underground Precast Concrete Utility </w:t>
      </w:r>
      <w:proofErr w:type="gramStart"/>
      <w:r w:rsidRPr="00004F53">
        <w:rPr>
          <w:rFonts w:asciiTheme="minorHAnsi" w:hAnsiTheme="minorHAnsi"/>
          <w:sz w:val="18"/>
          <w:szCs w:val="18"/>
        </w:rPr>
        <w:t>Structures</w:t>
      </w:r>
      <w:r w:rsidRPr="00004F53" w:rsidDel="00447E1C">
        <w:rPr>
          <w:rFonts w:asciiTheme="minorHAnsi" w:hAnsiTheme="minorHAnsi"/>
          <w:sz w:val="18"/>
          <w:szCs w:val="18"/>
        </w:rPr>
        <w:t xml:space="preserve"> </w:t>
      </w:r>
      <w:r w:rsidRPr="00004F53">
        <w:rPr>
          <w:rFonts w:asciiTheme="minorHAnsi" w:hAnsiTheme="minorHAnsi"/>
          <w:sz w:val="18"/>
          <w:szCs w:val="18"/>
        </w:rPr>
        <w:t>.</w:t>
      </w:r>
      <w:proofErr w:type="gramEnd"/>
    </w:p>
    <w:p w14:paraId="0D4DCEA3"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Cement Mortar used for filling lift holes, joints, patching and anchoring castings shall consist of one part Portland cement, type I, ASTM C 150, 1/4 part hydrated lime, ASTM C 206 and 2-1/2 parts clean, well-graded sand and water free of suspended matter, alkali, and containing no industrial or domestic waste.</w:t>
      </w:r>
    </w:p>
    <w:p w14:paraId="7CFCECD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Pulling Eyes in Concrete Walls: Eyebolt with reinforcing-bar fastening insert, 50 mm diameter eye, and 6 mm bolt.</w:t>
      </w:r>
      <w:r w:rsidRPr="00004F53">
        <w:rPr>
          <w:rStyle w:val="Heading3NUMChar"/>
          <w:rFonts w:asciiTheme="minorHAnsi" w:hAnsiTheme="minorHAnsi"/>
          <w:sz w:val="18"/>
          <w:szCs w:val="18"/>
        </w:rPr>
        <w:t xml:space="preserve"> Working Load Embedded in </w:t>
      </w:r>
      <w:r w:rsidRPr="00004F53">
        <w:rPr>
          <w:rFonts w:asciiTheme="minorHAnsi" w:hAnsiTheme="minorHAnsi"/>
          <w:sz w:val="18"/>
          <w:szCs w:val="18"/>
        </w:rPr>
        <w:t>150 mm</w:t>
      </w:r>
      <w:r w:rsidRPr="00004F53">
        <w:rPr>
          <w:rStyle w:val="Heading3NUMChar"/>
          <w:rFonts w:asciiTheme="minorHAnsi" w:hAnsiTheme="minorHAnsi"/>
          <w:sz w:val="18"/>
          <w:szCs w:val="18"/>
        </w:rPr>
        <w:t xml:space="preserve">, </w:t>
      </w:r>
      <w:r w:rsidRPr="00004F53">
        <w:rPr>
          <w:rFonts w:asciiTheme="minorHAnsi" w:hAnsiTheme="minorHAnsi"/>
          <w:sz w:val="18"/>
          <w:szCs w:val="18"/>
        </w:rPr>
        <w:t>275 BAR</w:t>
      </w:r>
      <w:r w:rsidRPr="00004F53">
        <w:rPr>
          <w:rStyle w:val="Heading3NUMChar"/>
          <w:rFonts w:asciiTheme="minorHAnsi" w:hAnsiTheme="minorHAnsi"/>
          <w:sz w:val="18"/>
          <w:szCs w:val="18"/>
        </w:rPr>
        <w:t xml:space="preserve"> Concrete: 1.47 </w:t>
      </w:r>
      <w:proofErr w:type="spellStart"/>
      <w:r w:rsidRPr="00004F53">
        <w:rPr>
          <w:rStyle w:val="Heading3NUMChar"/>
          <w:rFonts w:asciiTheme="minorHAnsi" w:hAnsiTheme="minorHAnsi"/>
          <w:sz w:val="18"/>
          <w:szCs w:val="18"/>
        </w:rPr>
        <w:t>kN</w:t>
      </w:r>
      <w:proofErr w:type="spellEnd"/>
      <w:r w:rsidRPr="00004F53">
        <w:rPr>
          <w:rStyle w:val="Heading3NUMChar"/>
          <w:rFonts w:asciiTheme="minorHAnsi" w:hAnsiTheme="minorHAnsi"/>
          <w:sz w:val="18"/>
          <w:szCs w:val="18"/>
        </w:rPr>
        <w:t>/m minimum tension.</w:t>
      </w:r>
    </w:p>
    <w:p w14:paraId="0E1826E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Pulling Eyes in Nonconcrete Walls: Eyebolt with reinforced fastening, 32mm diameter eye, rated 283 N/m minimum tension.</w:t>
      </w:r>
    </w:p>
    <w:p w14:paraId="4F99BB3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Pulling-In and Lifting Irons in Concrete Floors: 22 mm diameter, hot-dip galvanized, bent steel rod; stress relieved after forming; and fastened to reinforcing rod. Exposed triangular opening.</w:t>
      </w:r>
    </w:p>
    <w:p w14:paraId="57B12A5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Ultimate Yield Strength: 4.52 </w:t>
      </w:r>
      <w:proofErr w:type="spellStart"/>
      <w:r w:rsidRPr="00004F53">
        <w:rPr>
          <w:rFonts w:asciiTheme="minorHAnsi" w:hAnsiTheme="minorHAnsi"/>
          <w:sz w:val="18"/>
          <w:szCs w:val="18"/>
        </w:rPr>
        <w:t>kN</w:t>
      </w:r>
      <w:proofErr w:type="spellEnd"/>
      <w:r w:rsidRPr="00004F53">
        <w:rPr>
          <w:rFonts w:asciiTheme="minorHAnsi" w:hAnsiTheme="minorHAnsi"/>
          <w:sz w:val="18"/>
          <w:szCs w:val="18"/>
        </w:rPr>
        <w:t xml:space="preserve">/m shear and 6.78 </w:t>
      </w:r>
      <w:proofErr w:type="spellStart"/>
      <w:r w:rsidRPr="00004F53">
        <w:rPr>
          <w:rFonts w:asciiTheme="minorHAnsi" w:hAnsiTheme="minorHAnsi"/>
          <w:sz w:val="18"/>
          <w:szCs w:val="18"/>
        </w:rPr>
        <w:t>kN</w:t>
      </w:r>
      <w:proofErr w:type="spellEnd"/>
      <w:r w:rsidRPr="00004F53">
        <w:rPr>
          <w:rFonts w:asciiTheme="minorHAnsi" w:hAnsiTheme="minorHAnsi"/>
          <w:sz w:val="18"/>
          <w:szCs w:val="18"/>
        </w:rPr>
        <w:t>/m tension.</w:t>
      </w:r>
    </w:p>
    <w:p w14:paraId="42B320C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Bolting Inserts for Concrete Utility Structure Cable Racks and Other Attachments: Flared, threaded inserts of noncorrosive, chemical-resistant, nonconductive thermoplastic material; 12 mm ID by 70 mm deep, flared to 32 mm minimum at base.</w:t>
      </w:r>
    </w:p>
    <w:p w14:paraId="6CFC665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Tested Ultimate Pullout Strength: 1.36 </w:t>
      </w:r>
      <w:proofErr w:type="spellStart"/>
      <w:r w:rsidRPr="00004F53">
        <w:rPr>
          <w:rFonts w:asciiTheme="minorHAnsi" w:hAnsiTheme="minorHAnsi"/>
          <w:sz w:val="18"/>
          <w:szCs w:val="18"/>
        </w:rPr>
        <w:t>kN</w:t>
      </w:r>
      <w:proofErr w:type="spellEnd"/>
      <w:r w:rsidRPr="00004F53">
        <w:rPr>
          <w:rFonts w:asciiTheme="minorHAnsi" w:hAnsiTheme="minorHAnsi"/>
          <w:sz w:val="18"/>
          <w:szCs w:val="18"/>
        </w:rPr>
        <w:t>/minimum.</w:t>
      </w:r>
    </w:p>
    <w:p w14:paraId="29EE72A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Expansion Anchors for Installation after Concrete Is Cast: Zinc-plated, carbon-steel-wedge type with stainless-steel expander clip with 12 mm bolt, 600 N/m rated pullout strength, and minimum 768 N/m rated shear strength.</w:t>
      </w:r>
    </w:p>
    <w:p w14:paraId="3BB1CEF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Cable Rack Assembly: Steel, hot-rolled galvanized, except insulators.</w:t>
      </w:r>
    </w:p>
    <w:p w14:paraId="2F5E4A4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Stanchions: T-section or channel; 57 mm nominal size; punched with 14 holes on 38 mm centers for cable-arm attachment.</w:t>
      </w:r>
    </w:p>
    <w:p w14:paraId="4F5355A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Arms: 38 mm wide, lengths ranging from 76 mm with 200 kg minimum capacity to 450 mm with 115 kg minimum capacity. Arms shall have slots along full length for cable ties and be arranged for secure mounting in horizontal position at any vertical location on stanchions.</w:t>
      </w:r>
    </w:p>
    <w:p w14:paraId="4B0926A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Insulators: High-glaze, wet-process porcelain arranged for mounting on cable arms.</w:t>
      </w:r>
    </w:p>
    <w:p w14:paraId="391BD53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Cable Rack Assembly: Nonmetallic. Components fabricated from nonconductive, fiberglass-reinforced polymer.</w:t>
      </w:r>
    </w:p>
    <w:p w14:paraId="7BCF79F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Stanchions: Nominal 915 mm high by 100 mm wide, with minimum of 9 holes for arm attachment.</w:t>
      </w:r>
    </w:p>
    <w:p w14:paraId="61860005" w14:textId="77777777" w:rsidR="00004F53" w:rsidRPr="00004F53" w:rsidRDefault="00004F53" w:rsidP="00004F53">
      <w:pPr>
        <w:pStyle w:val="SPECText4"/>
        <w:rPr>
          <w:rStyle w:val="Heading3NUMChar"/>
          <w:rFonts w:asciiTheme="minorHAnsi" w:hAnsiTheme="minorHAnsi"/>
          <w:sz w:val="18"/>
          <w:szCs w:val="18"/>
        </w:rPr>
      </w:pPr>
      <w:r w:rsidRPr="00004F53">
        <w:rPr>
          <w:rFonts w:asciiTheme="minorHAnsi" w:hAnsiTheme="minorHAnsi"/>
          <w:sz w:val="18"/>
          <w:szCs w:val="18"/>
        </w:rPr>
        <w:t>Arms: Arranged for secure, drop-in attachment in horizontal position at any location on cable stanchions, and capable of being locked in position. Arms shall be available in lengths ranging from 76 mm</w:t>
      </w:r>
      <w:r w:rsidRPr="00004F53">
        <w:rPr>
          <w:rStyle w:val="Heading3NUMChar"/>
          <w:rFonts w:asciiTheme="minorHAnsi" w:hAnsiTheme="minorHAnsi"/>
          <w:sz w:val="18"/>
          <w:szCs w:val="18"/>
        </w:rPr>
        <w:t xml:space="preserve"> with </w:t>
      </w:r>
      <w:r w:rsidRPr="00004F53">
        <w:rPr>
          <w:rFonts w:asciiTheme="minorHAnsi" w:hAnsiTheme="minorHAnsi"/>
          <w:sz w:val="18"/>
          <w:szCs w:val="18"/>
        </w:rPr>
        <w:t>200 kg</w:t>
      </w:r>
      <w:r w:rsidRPr="00004F53">
        <w:rPr>
          <w:rStyle w:val="Heading3NUMChar"/>
          <w:rFonts w:asciiTheme="minorHAnsi" w:hAnsiTheme="minorHAnsi"/>
          <w:sz w:val="18"/>
          <w:szCs w:val="18"/>
        </w:rPr>
        <w:t xml:space="preserve"> minimum capacity to</w:t>
      </w:r>
      <w:r w:rsidRPr="00004F53">
        <w:rPr>
          <w:rFonts w:asciiTheme="minorHAnsi" w:hAnsiTheme="minorHAnsi"/>
          <w:sz w:val="18"/>
          <w:szCs w:val="18"/>
        </w:rPr>
        <w:t xml:space="preserve"> 500 mm</w:t>
      </w:r>
      <w:r w:rsidRPr="00004F53">
        <w:rPr>
          <w:rStyle w:val="Heading3NUMChar"/>
          <w:rFonts w:asciiTheme="minorHAnsi" w:hAnsiTheme="minorHAnsi"/>
          <w:sz w:val="18"/>
          <w:szCs w:val="18"/>
        </w:rPr>
        <w:t xml:space="preserve"> with </w:t>
      </w:r>
      <w:r w:rsidRPr="00004F53">
        <w:rPr>
          <w:rFonts w:asciiTheme="minorHAnsi" w:hAnsiTheme="minorHAnsi"/>
          <w:sz w:val="18"/>
          <w:szCs w:val="18"/>
        </w:rPr>
        <w:t>115 kg</w:t>
      </w:r>
      <w:r w:rsidRPr="00004F53">
        <w:rPr>
          <w:rStyle w:val="Heading3NUMChar"/>
          <w:rFonts w:asciiTheme="minorHAnsi" w:hAnsiTheme="minorHAnsi"/>
          <w:sz w:val="18"/>
          <w:szCs w:val="18"/>
        </w:rPr>
        <w:t xml:space="preserve"> minimum capacity. Top of arm shall be nominally </w:t>
      </w:r>
      <w:r w:rsidRPr="00004F53">
        <w:rPr>
          <w:rFonts w:asciiTheme="minorHAnsi" w:hAnsiTheme="minorHAnsi"/>
          <w:sz w:val="18"/>
          <w:szCs w:val="18"/>
        </w:rPr>
        <w:t>100 mm</w:t>
      </w:r>
      <w:r w:rsidRPr="00004F53">
        <w:rPr>
          <w:rStyle w:val="Heading3NUMChar"/>
          <w:rFonts w:asciiTheme="minorHAnsi" w:hAnsiTheme="minorHAnsi"/>
          <w:sz w:val="18"/>
          <w:szCs w:val="18"/>
        </w:rPr>
        <w:t xml:space="preserve"> wide, and arm shall have slots along full length for cable ties.</w:t>
      </w:r>
    </w:p>
    <w:p w14:paraId="6CBBA830"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Duct-Sealing Compound: Nonhardening, safe for contact with human skin, not deleterious to cable insulation, and workable at temperatures as low as 1 deg C. Capable of withstanding temperature of 150 deg C without slump and adhering to clean surfaces of plastic ducts, metallic conduits, conduit coatings, concrete, masonry, lead, cable sheaths, cable jackets, insulation materials, and common metals.</w:t>
      </w:r>
    </w:p>
    <w:p w14:paraId="76303A9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Fixed Manhole Ladders: Arranged for attachment to roof or wall of manhole. Ladder and mounting brackets and braces shall be fabricated from hot-dip galvanized steel.</w:t>
      </w:r>
    </w:p>
    <w:p w14:paraId="33457892"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Cover Hooks: Heavy duty, designed for lifts 6.8 N/m and greater. Two required.</w:t>
      </w:r>
    </w:p>
    <w:p w14:paraId="0B2F434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Backfill Materials for Vaults and Handholes: As specified in section 31 20 00 Earth Moving.</w:t>
      </w:r>
    </w:p>
    <w:p w14:paraId="2F356E50" w14:textId="77777777" w:rsidR="00004F53" w:rsidRPr="00004F53" w:rsidRDefault="00004F53" w:rsidP="00004F53">
      <w:pPr>
        <w:pStyle w:val="SPECText4"/>
        <w:tabs>
          <w:tab w:val="clear" w:pos="2160"/>
          <w:tab w:val="num" w:pos="2070"/>
        </w:tabs>
        <w:ind w:left="2070"/>
        <w:rPr>
          <w:rFonts w:asciiTheme="minorHAnsi" w:hAnsiTheme="minorHAnsi"/>
          <w:sz w:val="18"/>
          <w:szCs w:val="18"/>
        </w:rPr>
      </w:pPr>
      <w:r w:rsidRPr="00004F53">
        <w:rPr>
          <w:rFonts w:asciiTheme="minorHAnsi" w:hAnsiTheme="minorHAnsi"/>
          <w:sz w:val="18"/>
          <w:szCs w:val="18"/>
        </w:rPr>
        <w:t>Select Backfill</w:t>
      </w:r>
    </w:p>
    <w:p w14:paraId="2FD5B347" w14:textId="381B54BB" w:rsidR="00004F53" w:rsidRDefault="00004F53" w:rsidP="00004F53">
      <w:pPr>
        <w:pStyle w:val="SPECText4"/>
        <w:tabs>
          <w:tab w:val="clear" w:pos="2160"/>
          <w:tab w:val="num" w:pos="2070"/>
        </w:tabs>
        <w:ind w:left="2070"/>
        <w:rPr>
          <w:rFonts w:asciiTheme="minorHAnsi" w:hAnsiTheme="minorHAnsi"/>
          <w:sz w:val="18"/>
          <w:szCs w:val="18"/>
        </w:rPr>
      </w:pPr>
      <w:r w:rsidRPr="00004F53">
        <w:rPr>
          <w:rFonts w:asciiTheme="minorHAnsi" w:hAnsiTheme="minorHAnsi"/>
          <w:sz w:val="18"/>
          <w:szCs w:val="18"/>
        </w:rPr>
        <w:t>Controlled Low-Strength Fill (slurry). CLF to be submitted and approved by Civil Engineer prior to placement as an approved alternate.</w:t>
      </w:r>
    </w:p>
    <w:p w14:paraId="0B8E5192" w14:textId="6DDBF406" w:rsidR="00004F53" w:rsidRDefault="00004F53" w:rsidP="00004F53">
      <w:pPr>
        <w:pStyle w:val="SPECText4"/>
        <w:numPr>
          <w:ilvl w:val="0"/>
          <w:numId w:val="0"/>
        </w:numPr>
        <w:rPr>
          <w:rFonts w:asciiTheme="minorHAnsi" w:hAnsiTheme="minorHAnsi"/>
          <w:sz w:val="18"/>
          <w:szCs w:val="18"/>
        </w:rPr>
      </w:pPr>
    </w:p>
    <w:p w14:paraId="30A9BD59" w14:textId="77DECB06" w:rsidR="00004F53" w:rsidRPr="005460F0" w:rsidRDefault="0033273C" w:rsidP="00004F53">
      <w:pPr>
        <w:pStyle w:val="Heading2"/>
        <w:rPr>
          <w:rFonts w:eastAsia="Times New Roman"/>
        </w:rPr>
      </w:pPr>
      <w:bookmarkStart w:id="358" w:name="_Toc48652852"/>
      <w:r>
        <w:rPr>
          <w:rFonts w:eastAsia="Times New Roman"/>
        </w:rPr>
        <w:lastRenderedPageBreak/>
        <w:t>Concrete for Duct Bank Installation</w:t>
      </w:r>
      <w:bookmarkEnd w:id="358"/>
    </w:p>
    <w:p w14:paraId="4E4082A3" w14:textId="77777777" w:rsidR="00004F53" w:rsidRPr="0033273C" w:rsidRDefault="00004F53" w:rsidP="00E003F8">
      <w:pPr>
        <w:pStyle w:val="SPECText3"/>
        <w:numPr>
          <w:ilvl w:val="2"/>
          <w:numId w:val="22"/>
        </w:numPr>
        <w:rPr>
          <w:rFonts w:asciiTheme="minorHAnsi" w:hAnsiTheme="minorHAnsi"/>
          <w:sz w:val="18"/>
          <w:szCs w:val="18"/>
        </w:rPr>
      </w:pPr>
      <w:r w:rsidRPr="0033273C">
        <w:rPr>
          <w:rFonts w:asciiTheme="minorHAnsi" w:hAnsiTheme="minorHAnsi"/>
          <w:sz w:val="18"/>
          <w:szCs w:val="18"/>
        </w:rPr>
        <w:t>Cast-In-Place concrete for concrete encased duct bank installation shall conform to ACI 301.  Compressive Strength:  3000 psi at 28 days.  Reinforcement:  ASTM A 615, grade 40 or 60 deformed reinforcing bars, and ASTM A 185 for wire fabric.</w:t>
      </w:r>
    </w:p>
    <w:p w14:paraId="1BE08EC5" w14:textId="1DFD100C" w:rsidR="00004F53" w:rsidRDefault="00004F53" w:rsidP="00004F53">
      <w:pPr>
        <w:pStyle w:val="SPECText3"/>
        <w:rPr>
          <w:rFonts w:asciiTheme="minorHAnsi" w:hAnsiTheme="minorHAnsi"/>
          <w:sz w:val="18"/>
          <w:szCs w:val="18"/>
        </w:rPr>
      </w:pPr>
      <w:r w:rsidRPr="00004F53">
        <w:rPr>
          <w:rFonts w:asciiTheme="minorHAnsi" w:hAnsiTheme="minorHAnsi"/>
          <w:sz w:val="18"/>
          <w:szCs w:val="18"/>
        </w:rPr>
        <w:t>For inclement weather concrete installation refer to ACI 306.1 and ACI 305.1 as applicable.</w:t>
      </w:r>
    </w:p>
    <w:p w14:paraId="105D6AD0" w14:textId="6AD767DB" w:rsidR="00004F53" w:rsidRDefault="00004F53" w:rsidP="00004F53">
      <w:pPr>
        <w:pStyle w:val="SPECText3"/>
        <w:numPr>
          <w:ilvl w:val="0"/>
          <w:numId w:val="0"/>
        </w:numPr>
        <w:rPr>
          <w:rFonts w:asciiTheme="minorHAnsi" w:hAnsiTheme="minorHAnsi"/>
          <w:sz w:val="18"/>
          <w:szCs w:val="18"/>
        </w:rPr>
      </w:pPr>
    </w:p>
    <w:p w14:paraId="0711C3DB" w14:textId="612461AD" w:rsidR="00004F53" w:rsidRPr="005460F0" w:rsidRDefault="00004F53" w:rsidP="00004F53">
      <w:pPr>
        <w:pStyle w:val="Heading2"/>
        <w:rPr>
          <w:rFonts w:eastAsia="Times New Roman"/>
        </w:rPr>
      </w:pPr>
      <w:bookmarkStart w:id="359" w:name="_Toc48652853"/>
      <w:r>
        <w:rPr>
          <w:rFonts w:eastAsia="Times New Roman"/>
        </w:rPr>
        <w:t>S</w:t>
      </w:r>
      <w:r w:rsidR="0033273C">
        <w:rPr>
          <w:rFonts w:eastAsia="Times New Roman"/>
        </w:rPr>
        <w:t>ource Quality Control</w:t>
      </w:r>
      <w:bookmarkEnd w:id="359"/>
    </w:p>
    <w:p w14:paraId="5C28E8DB" w14:textId="77777777" w:rsidR="00004F53" w:rsidRPr="0033273C" w:rsidRDefault="00004F53" w:rsidP="00E003F8">
      <w:pPr>
        <w:pStyle w:val="SPECText3"/>
        <w:numPr>
          <w:ilvl w:val="2"/>
          <w:numId w:val="23"/>
        </w:numPr>
        <w:rPr>
          <w:rFonts w:asciiTheme="minorHAnsi" w:hAnsiTheme="minorHAnsi"/>
          <w:sz w:val="18"/>
          <w:szCs w:val="18"/>
        </w:rPr>
      </w:pPr>
      <w:r w:rsidRPr="0033273C">
        <w:rPr>
          <w:rFonts w:asciiTheme="minorHAnsi" w:hAnsiTheme="minorHAnsi"/>
          <w:sz w:val="18"/>
          <w:szCs w:val="18"/>
        </w:rPr>
        <w:t>Test and inspect precast concrete utility structures according to EN 1992.</w:t>
      </w:r>
    </w:p>
    <w:p w14:paraId="287A05F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Nonconcrete Handhole and Pull-Box Prototype Test: Test prototypes of manholes and boxes for compliance with 27.05.43 Underground Duct Banks and Conduits. Strength tests shall be for specified tier ratings of products supplied.</w:t>
      </w:r>
    </w:p>
    <w:p w14:paraId="6C4441A7" w14:textId="5FA3C2B2" w:rsidR="00004F53" w:rsidRDefault="00004F53" w:rsidP="00004F53">
      <w:pPr>
        <w:pStyle w:val="SPECText4"/>
        <w:rPr>
          <w:rFonts w:asciiTheme="minorHAnsi" w:hAnsiTheme="minorHAnsi"/>
          <w:sz w:val="18"/>
          <w:szCs w:val="18"/>
        </w:rPr>
      </w:pPr>
      <w:r w:rsidRPr="00004F53">
        <w:rPr>
          <w:rFonts w:asciiTheme="minorHAnsi" w:hAnsiTheme="minorHAnsi"/>
          <w:sz w:val="18"/>
          <w:szCs w:val="18"/>
        </w:rPr>
        <w:t>Testing machine pressure gages shall have current calibration certification complying with ISO 9000 and ISO 10012.</w:t>
      </w:r>
    </w:p>
    <w:p w14:paraId="28710B25" w14:textId="13C5542D" w:rsidR="00004F53" w:rsidRDefault="00004F53" w:rsidP="00004F53">
      <w:pPr>
        <w:pStyle w:val="SPECText4"/>
        <w:numPr>
          <w:ilvl w:val="0"/>
          <w:numId w:val="0"/>
        </w:numPr>
        <w:rPr>
          <w:rFonts w:asciiTheme="minorHAnsi" w:hAnsiTheme="minorHAnsi"/>
          <w:sz w:val="18"/>
          <w:szCs w:val="18"/>
        </w:rPr>
      </w:pPr>
    </w:p>
    <w:p w14:paraId="5EA9CCA7" w14:textId="12224695" w:rsidR="00004F53" w:rsidRDefault="0033273C" w:rsidP="00004F53">
      <w:pPr>
        <w:pStyle w:val="Heading1"/>
      </w:pPr>
      <w:bookmarkStart w:id="360" w:name="_Toc48652854"/>
      <w:r>
        <w:t>Execution</w:t>
      </w:r>
      <w:bookmarkEnd w:id="360"/>
    </w:p>
    <w:p w14:paraId="331D01C1" w14:textId="72B879F7" w:rsidR="00004F53" w:rsidRPr="005460F0" w:rsidRDefault="0033273C" w:rsidP="00004F53">
      <w:pPr>
        <w:pStyle w:val="Heading2"/>
        <w:rPr>
          <w:rFonts w:eastAsia="Times New Roman" w:hAnsi="Times New Roman" w:cs="Times New Roman"/>
        </w:rPr>
      </w:pPr>
      <w:bookmarkStart w:id="361" w:name="_Toc48652855"/>
      <w:r>
        <w:rPr>
          <w:rFonts w:eastAsia="Times New Roman" w:hAnsi="Times New Roman" w:cs="Times New Roman"/>
        </w:rPr>
        <w:t>Installation</w:t>
      </w:r>
      <w:bookmarkEnd w:id="361"/>
    </w:p>
    <w:p w14:paraId="5865925A" w14:textId="77777777" w:rsidR="00004F53" w:rsidRPr="0033273C" w:rsidRDefault="00004F53" w:rsidP="00E003F8">
      <w:pPr>
        <w:pStyle w:val="SPECText3"/>
        <w:numPr>
          <w:ilvl w:val="2"/>
          <w:numId w:val="24"/>
        </w:numPr>
        <w:rPr>
          <w:rFonts w:asciiTheme="minorHAnsi" w:hAnsiTheme="minorHAnsi"/>
          <w:sz w:val="18"/>
          <w:szCs w:val="18"/>
        </w:rPr>
      </w:pPr>
      <w:r w:rsidRPr="0033273C">
        <w:rPr>
          <w:rFonts w:asciiTheme="minorHAnsi" w:hAnsiTheme="minorHAnsi"/>
          <w:sz w:val="18"/>
          <w:szCs w:val="18"/>
        </w:rPr>
        <w:t>The Exterior Electrical Pathway System will provide a distribution system for all system cabling that will enter and exit the Data Center. Exterior pathways are required to connect new or existing buildings. The pathways for a campus distribution system may include all or some of the following, maintenance holes, hand hole, innerduct, and conduits.</w:t>
      </w:r>
    </w:p>
    <w:p w14:paraId="4BAC6D1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Coordinate layout and installation of ducts, manholes, handholes, and boxes with final arrangement of other utilities, site grading, and surface features as determined in the field.</w:t>
      </w:r>
    </w:p>
    <w:p w14:paraId="30E323B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Coordinate elevations of ducts and duct-bank entrances into manholes, handholes, and boxes with final locations and profiles of ducts and duct banks as determined by coordination with other utilities, underground obstructions, and surface features. Revise locations and elevations from those indicated as required to suit field conditions and to ensure that duct runs drain to manholes and handholes, and as approved by the Engineer.</w:t>
      </w:r>
    </w:p>
    <w:p w14:paraId="14DDFB13"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The number, size, raceway duct material and arrangement shall be as indicated on Drawings and/or as specified herein. </w:t>
      </w:r>
    </w:p>
    <w:p w14:paraId="22F5C858" w14:textId="39E71AF5"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Underground piping and conduit shall be field located </w:t>
      </w:r>
      <w:proofErr w:type="gramStart"/>
      <w:r w:rsidRPr="00004F53">
        <w:rPr>
          <w:rFonts w:asciiTheme="minorHAnsi" w:hAnsiTheme="minorHAnsi"/>
          <w:sz w:val="18"/>
          <w:szCs w:val="18"/>
        </w:rPr>
        <w:t>by the use of</w:t>
      </w:r>
      <w:proofErr w:type="gramEnd"/>
      <w:r w:rsidRPr="00004F53">
        <w:rPr>
          <w:rFonts w:asciiTheme="minorHAnsi" w:hAnsiTheme="minorHAnsi"/>
          <w:sz w:val="18"/>
          <w:szCs w:val="18"/>
        </w:rPr>
        <w:t xml:space="preserve"> the project model for GPS coordinates before backfilling. The GPS coordinates as well as elevation shall be provided at all fittings, horizontal bends, vertical bends, and at </w:t>
      </w:r>
      <w:ins w:id="362" w:author="Nico Brits" w:date="2020-11-01T16:35:00Z">
        <w:r w:rsidR="001A5CD8">
          <w:rPr>
            <w:rFonts w:asciiTheme="minorHAnsi" w:hAnsiTheme="minorHAnsi"/>
            <w:sz w:val="18"/>
            <w:szCs w:val="18"/>
          </w:rPr>
          <w:t xml:space="preserve">30 </w:t>
        </w:r>
        <w:proofErr w:type="gramStart"/>
        <w:r w:rsidR="001A5CD8">
          <w:rPr>
            <w:rFonts w:asciiTheme="minorHAnsi" w:hAnsiTheme="minorHAnsi"/>
            <w:sz w:val="18"/>
            <w:szCs w:val="18"/>
          </w:rPr>
          <w:t>meter</w:t>
        </w:r>
      </w:ins>
      <w:proofErr w:type="gramEnd"/>
      <w:del w:id="363" w:author="Nico Brits" w:date="2020-11-01T16:35:00Z">
        <w:r w:rsidRPr="00004F53" w:rsidDel="001A5CD8">
          <w:rPr>
            <w:rFonts w:asciiTheme="minorHAnsi" w:hAnsiTheme="minorHAnsi"/>
            <w:sz w:val="18"/>
            <w:szCs w:val="18"/>
          </w:rPr>
          <w:delText>100-foot</w:delText>
        </w:r>
      </w:del>
      <w:r w:rsidRPr="00004F53">
        <w:rPr>
          <w:rFonts w:asciiTheme="minorHAnsi" w:hAnsiTheme="minorHAnsi"/>
          <w:sz w:val="18"/>
          <w:szCs w:val="18"/>
        </w:rPr>
        <w:t xml:space="preserve"> intervals. Provide elevation at the top middle of the duct bank and include the duct bank section.  </w:t>
      </w:r>
    </w:p>
    <w:p w14:paraId="4A139389"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For excavation safety, refer to Section 31 50 13, “Site Trench Excavation Protection.”</w:t>
      </w:r>
    </w:p>
    <w:p w14:paraId="6C0FD81E" w14:textId="38FC1483" w:rsidR="00004F53" w:rsidRDefault="00004F53" w:rsidP="00004F53">
      <w:pPr>
        <w:pStyle w:val="SPECText3"/>
        <w:rPr>
          <w:rFonts w:asciiTheme="minorHAnsi" w:hAnsiTheme="minorHAnsi"/>
          <w:sz w:val="18"/>
          <w:szCs w:val="18"/>
        </w:rPr>
      </w:pPr>
      <w:r w:rsidRPr="00004F53">
        <w:rPr>
          <w:rFonts w:asciiTheme="minorHAnsi" w:hAnsiTheme="minorHAnsi"/>
          <w:sz w:val="18"/>
          <w:szCs w:val="18"/>
        </w:rPr>
        <w:t>Survey information shall be provided to owner and incorporated into the Contractor BIM model to be provided to owner for as-built location.</w:t>
      </w:r>
    </w:p>
    <w:p w14:paraId="39ABB371" w14:textId="0B0FC554" w:rsidR="00004F53" w:rsidRDefault="00004F53" w:rsidP="00004F53">
      <w:pPr>
        <w:pStyle w:val="SPECText3"/>
        <w:numPr>
          <w:ilvl w:val="0"/>
          <w:numId w:val="0"/>
        </w:numPr>
        <w:rPr>
          <w:rFonts w:asciiTheme="minorHAnsi" w:hAnsiTheme="minorHAnsi"/>
          <w:sz w:val="18"/>
          <w:szCs w:val="18"/>
        </w:rPr>
      </w:pPr>
    </w:p>
    <w:p w14:paraId="040DC84F" w14:textId="04A28AC6" w:rsidR="00004F53" w:rsidRPr="005460F0" w:rsidRDefault="0033273C" w:rsidP="00004F53">
      <w:pPr>
        <w:pStyle w:val="Heading2"/>
        <w:rPr>
          <w:rFonts w:eastAsia="Times New Roman"/>
        </w:rPr>
      </w:pPr>
      <w:bookmarkStart w:id="364" w:name="_Toc48652856"/>
      <w:r>
        <w:rPr>
          <w:rFonts w:eastAsia="Times New Roman"/>
        </w:rPr>
        <w:t>Underground Duct Application – Applies to Exterior Ducts as well as those Installed under Building Floor Slabs</w:t>
      </w:r>
      <w:bookmarkEnd w:id="364"/>
    </w:p>
    <w:p w14:paraId="38A7DACD" w14:textId="77777777" w:rsidR="00004F53" w:rsidRPr="0033273C" w:rsidRDefault="00004F53" w:rsidP="00E003F8">
      <w:pPr>
        <w:pStyle w:val="SPECText3"/>
        <w:numPr>
          <w:ilvl w:val="2"/>
          <w:numId w:val="25"/>
        </w:numPr>
        <w:rPr>
          <w:rFonts w:asciiTheme="minorHAnsi" w:hAnsiTheme="minorHAnsi"/>
          <w:sz w:val="18"/>
          <w:szCs w:val="18"/>
        </w:rPr>
      </w:pPr>
      <w:r w:rsidRPr="0033273C">
        <w:rPr>
          <w:rFonts w:asciiTheme="minorHAnsi" w:hAnsiTheme="minorHAnsi"/>
          <w:sz w:val="18"/>
          <w:szCs w:val="18"/>
        </w:rPr>
        <w:t>Ducts for Electrical Cables Over 600 V:  HDPE in sharp sand bedding, concrete-encased if indicated.</w:t>
      </w:r>
    </w:p>
    <w:p w14:paraId="1A81C07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lastRenderedPageBreak/>
        <w:t xml:space="preserve"> Ducts for Electrical Feeders 600 V and Less:  PP or uPVC in sharp sand bedding concrete-encased if indicated.</w:t>
      </w:r>
    </w:p>
    <w:p w14:paraId="7EC2695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Do not use aluminum conduit or fittings in direct contact with concrete.</w:t>
      </w:r>
    </w:p>
    <w:p w14:paraId="034FA744" w14:textId="343CB7F4" w:rsid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Ducts for Electrical Branch Circuits: </w:t>
      </w:r>
      <w:del w:id="365" w:author="James Gillic" w:date="2020-07-23T15:19:00Z">
        <w:r w:rsidRPr="00004F53" w:rsidDel="0035184A">
          <w:rPr>
            <w:rFonts w:asciiTheme="minorHAnsi" w:hAnsiTheme="minorHAnsi"/>
            <w:sz w:val="18"/>
            <w:szCs w:val="18"/>
            <w:highlight w:val="yellow"/>
          </w:rPr>
          <w:delText>[RNC], [Fiberglass or RNC]</w:delText>
        </w:r>
        <w:r w:rsidRPr="00004F53" w:rsidDel="0035184A">
          <w:rPr>
            <w:rFonts w:asciiTheme="minorHAnsi" w:hAnsiTheme="minorHAnsi"/>
            <w:sz w:val="18"/>
            <w:szCs w:val="18"/>
          </w:rPr>
          <w:delText>, i</w:delText>
        </w:r>
      </w:del>
      <w:ins w:id="366" w:author="James Gillic" w:date="2020-07-23T15:19:00Z">
        <w:r w:rsidR="0035184A">
          <w:rPr>
            <w:rFonts w:asciiTheme="minorHAnsi" w:hAnsiTheme="minorHAnsi"/>
            <w:sz w:val="18"/>
            <w:szCs w:val="18"/>
          </w:rPr>
          <w:t>I</w:t>
        </w:r>
      </w:ins>
      <w:r w:rsidRPr="00004F53">
        <w:rPr>
          <w:rFonts w:asciiTheme="minorHAnsi" w:hAnsiTheme="minorHAnsi"/>
          <w:sz w:val="18"/>
          <w:szCs w:val="18"/>
        </w:rPr>
        <w:t xml:space="preserve">n direct-buried duct bank, unless otherwise indicated. Conduits shall be </w:t>
      </w:r>
      <w:proofErr w:type="gramStart"/>
      <w:r w:rsidRPr="00004F53">
        <w:rPr>
          <w:rFonts w:asciiTheme="minorHAnsi" w:hAnsiTheme="minorHAnsi"/>
          <w:sz w:val="18"/>
          <w:szCs w:val="18"/>
        </w:rPr>
        <w:t>concrete-encased</w:t>
      </w:r>
      <w:proofErr w:type="gramEnd"/>
      <w:r w:rsidRPr="00004F53">
        <w:rPr>
          <w:rFonts w:asciiTheme="minorHAnsi" w:hAnsiTheme="minorHAnsi"/>
          <w:sz w:val="18"/>
          <w:szCs w:val="18"/>
        </w:rPr>
        <w:t xml:space="preserve"> under paved roadways and parking areas. Encasement shall extend [3 meters] beyond edge of such surfaces.</w:t>
      </w:r>
    </w:p>
    <w:p w14:paraId="1A822B7A" w14:textId="0ECA9BC6" w:rsidR="00004F53" w:rsidRDefault="00004F53" w:rsidP="00004F53">
      <w:pPr>
        <w:pStyle w:val="SPECText3"/>
        <w:numPr>
          <w:ilvl w:val="0"/>
          <w:numId w:val="0"/>
        </w:numPr>
        <w:rPr>
          <w:rFonts w:asciiTheme="minorHAnsi" w:hAnsiTheme="minorHAnsi"/>
          <w:sz w:val="18"/>
          <w:szCs w:val="18"/>
        </w:rPr>
      </w:pPr>
    </w:p>
    <w:p w14:paraId="1AF813A0" w14:textId="0E7A4040" w:rsidR="00004F53" w:rsidRPr="005460F0" w:rsidRDefault="0033273C" w:rsidP="00004F53">
      <w:pPr>
        <w:pStyle w:val="Heading2"/>
        <w:rPr>
          <w:rFonts w:eastAsia="Times New Roman"/>
        </w:rPr>
      </w:pPr>
      <w:bookmarkStart w:id="367" w:name="_Toc48652857"/>
      <w:r>
        <w:rPr>
          <w:rFonts w:eastAsia="Times New Roman"/>
        </w:rPr>
        <w:t xml:space="preserve">Underground </w:t>
      </w:r>
      <w:r w:rsidRPr="0033273C">
        <w:rPr>
          <w:rFonts w:asciiTheme="minorHAnsi" w:hAnsiTheme="minorHAnsi"/>
          <w:szCs w:val="28"/>
        </w:rPr>
        <w:t>Enclosure Application - Exterior Locations Only</w:t>
      </w:r>
      <w:bookmarkEnd w:id="367"/>
    </w:p>
    <w:p w14:paraId="5A3C9BEF" w14:textId="77777777" w:rsidR="00004F53" w:rsidRPr="0033273C" w:rsidRDefault="00004F53" w:rsidP="00E003F8">
      <w:pPr>
        <w:pStyle w:val="SPECText3"/>
        <w:numPr>
          <w:ilvl w:val="2"/>
          <w:numId w:val="26"/>
        </w:numPr>
        <w:rPr>
          <w:rFonts w:asciiTheme="minorHAnsi" w:hAnsiTheme="minorHAnsi"/>
          <w:sz w:val="18"/>
          <w:szCs w:val="18"/>
        </w:rPr>
      </w:pPr>
      <w:r w:rsidRPr="0033273C">
        <w:rPr>
          <w:rFonts w:asciiTheme="minorHAnsi" w:hAnsiTheme="minorHAnsi"/>
          <w:sz w:val="18"/>
          <w:szCs w:val="18"/>
        </w:rPr>
        <w:t>Manholes:  Precast or cast-in-place concrete.</w:t>
      </w:r>
    </w:p>
    <w:p w14:paraId="6237099F" w14:textId="3918220A" w:rsid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Manholes and Boxes for 600 V and Less: EN124 with milled cover-to-frame bearing surfaces; diameter, minimum of 600mm. Group 2 in pedestrian ways and Group 4 in roadways/carparks.</w:t>
      </w:r>
    </w:p>
    <w:p w14:paraId="6DDEB1F9" w14:textId="135E7D38" w:rsidR="00004F53" w:rsidRDefault="00004F53" w:rsidP="00004F53">
      <w:pPr>
        <w:pStyle w:val="SPECText4"/>
        <w:numPr>
          <w:ilvl w:val="0"/>
          <w:numId w:val="0"/>
        </w:numPr>
        <w:rPr>
          <w:rFonts w:asciiTheme="minorHAnsi" w:hAnsiTheme="minorHAnsi"/>
          <w:sz w:val="18"/>
          <w:szCs w:val="18"/>
        </w:rPr>
      </w:pPr>
    </w:p>
    <w:p w14:paraId="4E87C0A6" w14:textId="77CB6AA1" w:rsidR="00004F53" w:rsidRPr="005460F0" w:rsidRDefault="0033273C" w:rsidP="00004F53">
      <w:pPr>
        <w:pStyle w:val="Heading2"/>
        <w:rPr>
          <w:rFonts w:eastAsia="Times New Roman"/>
        </w:rPr>
      </w:pPr>
      <w:bookmarkStart w:id="368" w:name="_Toc48652858"/>
      <w:r>
        <w:rPr>
          <w:rFonts w:eastAsia="Times New Roman"/>
        </w:rPr>
        <w:t>Earthwork</w:t>
      </w:r>
      <w:bookmarkEnd w:id="368"/>
    </w:p>
    <w:p w14:paraId="61BD300F" w14:textId="78465276" w:rsidR="00004F53" w:rsidRPr="0033273C" w:rsidRDefault="00004F53" w:rsidP="00E003F8">
      <w:pPr>
        <w:pStyle w:val="SPECText3"/>
        <w:numPr>
          <w:ilvl w:val="2"/>
          <w:numId w:val="27"/>
        </w:numPr>
        <w:rPr>
          <w:rFonts w:asciiTheme="minorHAnsi" w:hAnsiTheme="minorHAnsi"/>
          <w:sz w:val="18"/>
          <w:szCs w:val="18"/>
        </w:rPr>
      </w:pPr>
      <w:r w:rsidRPr="0033273C">
        <w:rPr>
          <w:rFonts w:asciiTheme="minorHAnsi" w:hAnsiTheme="minorHAnsi"/>
          <w:sz w:val="18"/>
          <w:szCs w:val="18"/>
        </w:rPr>
        <w:t>Excavation and Backfill:  Comply with Section 31 20 00, “Earth Moving.” The use of heavy-duty, hydraulic-operated, compaction equipment is prohibited.</w:t>
      </w:r>
    </w:p>
    <w:p w14:paraId="3CD680B6" w14:textId="0C14AC19" w:rsidR="00004F53" w:rsidRDefault="00004F53" w:rsidP="00004F53">
      <w:pPr>
        <w:pStyle w:val="SPECText3"/>
        <w:numPr>
          <w:ilvl w:val="0"/>
          <w:numId w:val="0"/>
        </w:numPr>
        <w:rPr>
          <w:rFonts w:asciiTheme="minorHAnsi" w:hAnsiTheme="minorHAnsi"/>
          <w:sz w:val="18"/>
          <w:szCs w:val="18"/>
        </w:rPr>
      </w:pPr>
    </w:p>
    <w:p w14:paraId="75780786" w14:textId="6BA1800F" w:rsidR="00004F53" w:rsidRPr="005460F0" w:rsidRDefault="0033273C" w:rsidP="00004F53">
      <w:pPr>
        <w:pStyle w:val="Heading2"/>
        <w:rPr>
          <w:rFonts w:eastAsia="Times New Roman"/>
        </w:rPr>
      </w:pPr>
      <w:bookmarkStart w:id="369" w:name="_Toc48652859"/>
      <w:r>
        <w:rPr>
          <w:rFonts w:eastAsia="Times New Roman"/>
        </w:rPr>
        <w:t>Duct Installation and Design</w:t>
      </w:r>
      <w:bookmarkEnd w:id="369"/>
    </w:p>
    <w:p w14:paraId="6BC279D2" w14:textId="77777777" w:rsidR="00004F53" w:rsidRPr="0033273C" w:rsidRDefault="00004F53" w:rsidP="00E003F8">
      <w:pPr>
        <w:pStyle w:val="SPECText3"/>
        <w:numPr>
          <w:ilvl w:val="2"/>
          <w:numId w:val="28"/>
        </w:numPr>
        <w:rPr>
          <w:rFonts w:asciiTheme="minorHAnsi" w:hAnsiTheme="minorHAnsi"/>
          <w:sz w:val="18"/>
          <w:szCs w:val="18"/>
        </w:rPr>
      </w:pPr>
      <w:r w:rsidRPr="0033273C">
        <w:rPr>
          <w:rFonts w:asciiTheme="minorHAnsi" w:hAnsiTheme="minorHAnsi"/>
          <w:sz w:val="18"/>
          <w:szCs w:val="18"/>
        </w:rPr>
        <w:t>Ducts installed shall comply with the following fill ratio (CSA of cable as a percentage of available internal CSA of the cable duct)</w:t>
      </w:r>
    </w:p>
    <w:p w14:paraId="1EC86E3E"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Ratio for 1 cable in duct 53%</w:t>
      </w:r>
    </w:p>
    <w:p w14:paraId="0A3A0B3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Raito for 2 cables in a duct 31%</w:t>
      </w:r>
    </w:p>
    <w:p w14:paraId="6FCD8D9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Ratio for 3 cables in a duct 40%</w:t>
      </w:r>
    </w:p>
    <w:p w14:paraId="3BBD5AF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If the duct has more than two </w:t>
      </w:r>
      <w:proofErr w:type="gramStart"/>
      <w:r w:rsidRPr="00004F53">
        <w:rPr>
          <w:rFonts w:asciiTheme="minorHAnsi" w:hAnsiTheme="minorHAnsi"/>
          <w:sz w:val="18"/>
          <w:szCs w:val="18"/>
        </w:rPr>
        <w:t>90 degree</w:t>
      </w:r>
      <w:proofErr w:type="gramEnd"/>
      <w:r w:rsidRPr="00004F53">
        <w:rPr>
          <w:rFonts w:asciiTheme="minorHAnsi" w:hAnsiTheme="minorHAnsi"/>
          <w:sz w:val="18"/>
          <w:szCs w:val="18"/>
        </w:rPr>
        <w:t xml:space="preserve"> bends per pull section, subtract 15% from the total CSA of the duct for each additional bend. It is recommended that no more than two </w:t>
      </w:r>
      <w:proofErr w:type="gramStart"/>
      <w:r w:rsidRPr="00004F53">
        <w:rPr>
          <w:rFonts w:asciiTheme="minorHAnsi" w:hAnsiTheme="minorHAnsi"/>
          <w:sz w:val="18"/>
          <w:szCs w:val="18"/>
        </w:rPr>
        <w:t>90 degree</w:t>
      </w:r>
      <w:proofErr w:type="gramEnd"/>
      <w:r w:rsidRPr="00004F53">
        <w:rPr>
          <w:rFonts w:asciiTheme="minorHAnsi" w:hAnsiTheme="minorHAnsi"/>
          <w:sz w:val="18"/>
          <w:szCs w:val="18"/>
        </w:rPr>
        <w:t xml:space="preserve"> bends be placed in a single section of cable duct.</w:t>
      </w:r>
    </w:p>
    <w:p w14:paraId="6A581E8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Design of underground / </w:t>
      </w:r>
      <w:proofErr w:type="spellStart"/>
      <w:r w:rsidRPr="00004F53">
        <w:rPr>
          <w:rFonts w:asciiTheme="minorHAnsi" w:hAnsiTheme="minorHAnsi"/>
          <w:sz w:val="18"/>
          <w:szCs w:val="18"/>
        </w:rPr>
        <w:t>underslab</w:t>
      </w:r>
      <w:proofErr w:type="spellEnd"/>
      <w:r w:rsidRPr="00004F53">
        <w:rPr>
          <w:rFonts w:asciiTheme="minorHAnsi" w:hAnsiTheme="minorHAnsi"/>
          <w:sz w:val="18"/>
          <w:szCs w:val="18"/>
        </w:rPr>
        <w:t xml:space="preserve"> electrical ducts shall be completed by the Contractor and approved by the A/E prior to the purchase or installation of associated raceways and cabling. The </w:t>
      </w:r>
      <w:proofErr w:type="spellStart"/>
      <w:r w:rsidRPr="00004F53">
        <w:rPr>
          <w:rFonts w:asciiTheme="minorHAnsi" w:hAnsiTheme="minorHAnsi"/>
          <w:sz w:val="18"/>
          <w:szCs w:val="18"/>
        </w:rPr>
        <w:t>Neher</w:t>
      </w:r>
      <w:proofErr w:type="spellEnd"/>
      <w:r w:rsidRPr="00004F53">
        <w:rPr>
          <w:rFonts w:asciiTheme="minorHAnsi" w:hAnsiTheme="minorHAnsi"/>
          <w:sz w:val="18"/>
          <w:szCs w:val="18"/>
        </w:rPr>
        <w:t>-McGrath heat rise study of the proposed electrical duct bank design shall be completed, reviewed, and approved by the A/E prior to installation of any ducts in the ground. Alternatively, compliance with ERA schedules for cable ratings in underground conditions shall be accepted.</w:t>
      </w:r>
    </w:p>
    <w:p w14:paraId="51982EF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The Contractor shall convene and conduct a meeting with the A/E and Microsoft data center engineers, prior to the start of the underground design to discuss requirements including feeder load and diversity factors, duct bank encasement and backfill materials, duct bank thermal analysis methodology, and related deliverables.</w:t>
      </w:r>
    </w:p>
    <w:p w14:paraId="564E47E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Submit the underground design as shop drawings that include conduit layouts, sections, and supporting details.</w:t>
      </w:r>
    </w:p>
    <w:p w14:paraId="1428DC5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The design shall also include product data for duct bank encasement and backfill materials, including thermal resistivity properties of the materials, graphs indicated how these properties are expected to change with moisture content, and the expected steady state moisture content of the installed materials after the data center is in operation at full load. This same information shall be used in the thermal analysis study described below.</w:t>
      </w:r>
    </w:p>
    <w:p w14:paraId="7E996EEF"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The design shall include a </w:t>
      </w:r>
      <w:proofErr w:type="spellStart"/>
      <w:r w:rsidRPr="00004F53">
        <w:rPr>
          <w:rFonts w:asciiTheme="minorHAnsi" w:hAnsiTheme="minorHAnsi"/>
          <w:sz w:val="18"/>
          <w:szCs w:val="18"/>
        </w:rPr>
        <w:t>Neher</w:t>
      </w:r>
      <w:proofErr w:type="spellEnd"/>
      <w:r w:rsidRPr="00004F53">
        <w:rPr>
          <w:rFonts w:asciiTheme="minorHAnsi" w:hAnsiTheme="minorHAnsi"/>
          <w:sz w:val="18"/>
          <w:szCs w:val="18"/>
        </w:rPr>
        <w:t>-McGrath thermal analysis study for each of the electrical power duct banks; E-Tap or Amp Calc software shall be used.</w:t>
      </w:r>
    </w:p>
    <w:p w14:paraId="5F41C0A8"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Unless otherwise noted or directed by the A/E during the kick-off meeting, each conductor shall have a diversity factor of 1.0 with a continuous load equal to the maximum continuous feeder load, taking into account possible voltage drop, load imbalances, losses, and other factors that might </w:t>
      </w:r>
      <w:r w:rsidRPr="00004F53">
        <w:rPr>
          <w:rFonts w:asciiTheme="minorHAnsi" w:hAnsiTheme="minorHAnsi"/>
          <w:sz w:val="18"/>
          <w:szCs w:val="18"/>
        </w:rPr>
        <w:lastRenderedPageBreak/>
        <w:t xml:space="preserve">reasonably affect the ampacity. For the site medium-voltage (MV) feeders serving the data center the total load capacity of the building at 100% loading (detailed below) shall be used to determine the feeder loading. If N+1 redundancy is part of the </w:t>
      </w:r>
      <w:proofErr w:type="gramStart"/>
      <w:r w:rsidRPr="00004F53">
        <w:rPr>
          <w:rFonts w:asciiTheme="minorHAnsi" w:hAnsiTheme="minorHAnsi"/>
          <w:sz w:val="18"/>
          <w:szCs w:val="18"/>
        </w:rPr>
        <w:t>design</w:t>
      </w:r>
      <w:proofErr w:type="gramEnd"/>
      <w:r w:rsidRPr="00004F53">
        <w:rPr>
          <w:rFonts w:asciiTheme="minorHAnsi" w:hAnsiTheme="minorHAnsi"/>
          <w:sz w:val="18"/>
          <w:szCs w:val="18"/>
        </w:rPr>
        <w:t xml:space="preserve"> then the load calculation shall be based on the maximum continuous feeder loading when operating at N redundancy. To determine total load capacity of the overall site and individual MV and Generator substation loading, design for 100 percent kW load on the generator as well as the UPS systems. This becomes the capacity defining pinch point in the design. The assumed power factor for all feeders shall be 0.98 lagging for air cooled designs and if chillers or other mechanical substations are involved then the power factor will be adjusted to 0.95 lagging on just those added mechanical buses. All conductor sizes and / or quantities shall be adjusted as necessary to ensure they can support their load without overheating.</w:t>
      </w:r>
    </w:p>
    <w:p w14:paraId="7888D45B"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Example load calculation for one generator substation with air cooled design: 2MW generator x 100 percent loading = 2 MW. 2 MW/0.98 PF = 2.04 MVA. 2.04 MVA</w:t>
      </w:r>
      <w:proofErr w:type="gramStart"/>
      <w:r w:rsidRPr="00004F53">
        <w:rPr>
          <w:rFonts w:asciiTheme="minorHAnsi" w:hAnsiTheme="minorHAnsi"/>
          <w:sz w:val="18"/>
          <w:szCs w:val="18"/>
        </w:rPr>
        <w:t>/(</w:t>
      </w:r>
      <w:proofErr w:type="gramEnd"/>
      <w:r w:rsidRPr="00004F53">
        <w:rPr>
          <w:rFonts w:asciiTheme="minorHAnsi" w:hAnsiTheme="minorHAnsi"/>
          <w:sz w:val="18"/>
          <w:szCs w:val="18"/>
        </w:rPr>
        <w:t>480V x 1.73) = 2,455 amps to be used for this thermal calculation.</w:t>
      </w:r>
    </w:p>
    <w:p w14:paraId="34479368"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The above value would be extrapolated by the number of generators (N count) to determine the maximum site loading to be used in the site MV feeder thermal calculations.</w:t>
      </w:r>
    </w:p>
    <w:p w14:paraId="38EEC96F" w14:textId="77777777" w:rsidR="00004F53" w:rsidRPr="00004F53" w:rsidRDefault="00004F53" w:rsidP="00004F53">
      <w:pPr>
        <w:pStyle w:val="SPECText6"/>
        <w:rPr>
          <w:rFonts w:asciiTheme="minorHAnsi" w:hAnsiTheme="minorHAnsi"/>
          <w:sz w:val="18"/>
          <w:szCs w:val="18"/>
        </w:rPr>
      </w:pPr>
      <w:r w:rsidRPr="00004F53">
        <w:rPr>
          <w:rFonts w:asciiTheme="minorHAnsi" w:hAnsiTheme="minorHAnsi"/>
          <w:sz w:val="18"/>
          <w:szCs w:val="18"/>
        </w:rPr>
        <w:t xml:space="preserve">Load bank feeders are the </w:t>
      </w:r>
      <w:proofErr w:type="gramStart"/>
      <w:r w:rsidRPr="00004F53">
        <w:rPr>
          <w:rFonts w:asciiTheme="minorHAnsi" w:hAnsiTheme="minorHAnsi"/>
          <w:sz w:val="18"/>
          <w:szCs w:val="18"/>
        </w:rPr>
        <w:t>exception</w:t>
      </w:r>
      <w:proofErr w:type="gramEnd"/>
      <w:r w:rsidRPr="00004F53">
        <w:rPr>
          <w:rFonts w:asciiTheme="minorHAnsi" w:hAnsiTheme="minorHAnsi"/>
          <w:sz w:val="18"/>
          <w:szCs w:val="18"/>
        </w:rPr>
        <w:t xml:space="preserve"> and they would be based on full load (kW) of the UPS or Generator involved. </w:t>
      </w:r>
    </w:p>
    <w:p w14:paraId="3BB27A32"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For conductors rated 400V and less they shall not exceed 75 degrees C and for conductors rated over 400V they shall not exceed 85 degrees C. when operated at the loading levels defined above. Soil analysis shall be used to determine the RHO value at various values of moisture content. The moisture content of the selected backfill material, and surrounding soil will assume that the heat produced by the feeders within the duct bank will cause dry-out over time. A 3 percent maximum moisture content shall be used in determining the RHO value. The only exception would be for very specific data for the site that shows that the moisture content will be maintained at higher levels around the duct bank. Exceptions will require written approval by the A/E project electrical engineer along with documentation proving this is the case.</w:t>
      </w:r>
    </w:p>
    <w:p w14:paraId="4906A5F5"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Calculation input parameters and results shall be submitted in a tabular / spreadsheet format.</w:t>
      </w:r>
    </w:p>
    <w:p w14:paraId="1F198105"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 xml:space="preserve">All calculations shall be performed by a professional engineer, licensed in the state in which the project is located and be reviewed by the A/E project electrical engineer prior to any installation work taking place. </w:t>
      </w:r>
    </w:p>
    <w:p w14:paraId="30776E90"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 xml:space="preserve">The A/E shall be responsible for coordinating an initial soil analysis and providing a </w:t>
      </w:r>
      <w:proofErr w:type="gramStart"/>
      <w:r w:rsidRPr="00004F53">
        <w:rPr>
          <w:rFonts w:asciiTheme="minorHAnsi" w:hAnsiTheme="minorHAnsi"/>
          <w:sz w:val="18"/>
          <w:szCs w:val="18"/>
        </w:rPr>
        <w:t>site specific</w:t>
      </w:r>
      <w:proofErr w:type="gramEnd"/>
      <w:r w:rsidRPr="00004F53">
        <w:rPr>
          <w:rFonts w:asciiTheme="minorHAnsi" w:hAnsiTheme="minorHAnsi"/>
          <w:sz w:val="18"/>
          <w:szCs w:val="18"/>
        </w:rPr>
        <w:t xml:space="preserve"> soil resistivity and RHO value for the project. Contractor may use these values or have additional testing performed as described above. These parameters shall be provided at the 30 percent Design Development (DD) stage. </w:t>
      </w:r>
    </w:p>
    <w:p w14:paraId="70D96AAB"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All conduits shall be identified in the shop drawings and calculations with their corresponding source and load, as indicated on the Drawings.</w:t>
      </w:r>
    </w:p>
    <w:p w14:paraId="5FDE1296"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Redundant duct bank separation: For redundant power duct banks, a minimum of 1.8 m of separation shall be maintained between the duct banks. If this is not possible due to site constrains or required crossing, then written approval from the A/E project electrical engineer shall be required. Consideration of the heating effects and impact on conductor heat rise and sizing shall also be considered in the actual separation that is required.</w:t>
      </w:r>
    </w:p>
    <w:p w14:paraId="657BF70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GC shall coordinate the pre-inspection of all pits and chambers to ensure that the duct enters the chamber at 90 degrees to pit/chamber walls. Duct shall be installed to allow space for perpendicular cleating of all cables as they leave ducts.</w:t>
      </w:r>
    </w:p>
    <w:p w14:paraId="5FC1C9D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Slope: Pitch ducts a minimum slope of 1:300 down toward manholes and handholes and away from buildings and equipment. Slope ducts from a high point in runs between two manholes to drain in both directions.</w:t>
      </w:r>
    </w:p>
    <w:p w14:paraId="286A5E88" w14:textId="77777777" w:rsidR="00004F53" w:rsidRPr="00004F53" w:rsidRDefault="00004F53" w:rsidP="00004F53">
      <w:pPr>
        <w:pStyle w:val="SPECText3"/>
        <w:spacing w:line="259" w:lineRule="auto"/>
        <w:rPr>
          <w:rFonts w:asciiTheme="minorHAnsi" w:hAnsiTheme="minorHAnsi"/>
          <w:sz w:val="18"/>
          <w:szCs w:val="18"/>
        </w:rPr>
      </w:pPr>
      <w:r w:rsidRPr="00004F53">
        <w:rPr>
          <w:rFonts w:asciiTheme="minorHAnsi" w:hAnsiTheme="minorHAnsi"/>
          <w:sz w:val="18"/>
          <w:szCs w:val="18"/>
        </w:rPr>
        <w:t xml:space="preserve">Curves and Bends in Duct Bank Routing: Use 5-degree angle couplings for small changes in direction. Use manufactured elbows, both horizontally and vertically at other locations </w:t>
      </w:r>
      <w:r w:rsidRPr="00004F53">
        <w:rPr>
          <w:rFonts w:asciiTheme="minorHAnsi" w:hAnsiTheme="minorHAnsi"/>
          <w:sz w:val="18"/>
          <w:szCs w:val="18"/>
        </w:rPr>
        <w:lastRenderedPageBreak/>
        <w:t xml:space="preserve">where duct bank must change direction, unless otherwise indicated. Bends shall be made using fiberglass or rigid steel or RTRC. </w:t>
      </w:r>
    </w:p>
    <w:p w14:paraId="13B95E2D" w14:textId="77777777" w:rsidR="00004F53" w:rsidRPr="00004F53" w:rsidRDefault="00004F53" w:rsidP="00004F53">
      <w:pPr>
        <w:pStyle w:val="SPECText4"/>
        <w:spacing w:line="259" w:lineRule="auto"/>
        <w:contextualSpacing/>
        <w:rPr>
          <w:rFonts w:asciiTheme="minorHAnsi" w:hAnsiTheme="minorHAnsi"/>
          <w:sz w:val="18"/>
          <w:szCs w:val="18"/>
        </w:rPr>
      </w:pPr>
      <w:r w:rsidRPr="00004F53">
        <w:rPr>
          <w:rFonts w:asciiTheme="minorHAnsi" w:hAnsiTheme="minorHAnsi"/>
          <w:sz w:val="18"/>
          <w:szCs w:val="18"/>
        </w:rPr>
        <w:t xml:space="preserve">Radius of elbows must be sufficient to meet the requirements of the allowable bending radius of the conductors being installed. </w:t>
      </w:r>
    </w:p>
    <w:p w14:paraId="495EA4DC" w14:textId="77777777" w:rsidR="00004F53" w:rsidRPr="00004F53" w:rsidRDefault="00004F53" w:rsidP="00004F53">
      <w:pPr>
        <w:pStyle w:val="SPECText4"/>
        <w:spacing w:line="259" w:lineRule="auto"/>
        <w:contextualSpacing/>
        <w:rPr>
          <w:rFonts w:asciiTheme="minorHAnsi" w:hAnsiTheme="minorHAnsi"/>
          <w:sz w:val="18"/>
          <w:szCs w:val="18"/>
        </w:rPr>
      </w:pPr>
      <w:r w:rsidRPr="00004F53">
        <w:rPr>
          <w:rFonts w:asciiTheme="minorHAnsi" w:hAnsiTheme="minorHAnsi"/>
          <w:sz w:val="18"/>
          <w:szCs w:val="18"/>
        </w:rPr>
        <w:t>Contractor to provide pulling calculations to document pulling tension and sidewall pressure.</w:t>
      </w:r>
    </w:p>
    <w:p w14:paraId="4EE774D2" w14:textId="77777777" w:rsidR="00004F53" w:rsidRPr="00004F53" w:rsidRDefault="00004F53" w:rsidP="00004F53">
      <w:pPr>
        <w:pStyle w:val="SPECText4"/>
        <w:spacing w:line="259" w:lineRule="auto"/>
        <w:contextualSpacing/>
        <w:rPr>
          <w:rFonts w:asciiTheme="minorHAnsi" w:hAnsiTheme="minorHAnsi"/>
          <w:sz w:val="18"/>
          <w:szCs w:val="18"/>
        </w:rPr>
      </w:pPr>
      <w:r w:rsidRPr="00004F53">
        <w:rPr>
          <w:rFonts w:asciiTheme="minorHAnsi" w:hAnsiTheme="minorHAnsi"/>
          <w:sz w:val="18"/>
          <w:szCs w:val="18"/>
        </w:rPr>
        <w:t>For bends less than 30 degrees, an approved field bending method is acceptable with the following requirements:</w:t>
      </w:r>
    </w:p>
    <w:p w14:paraId="20798185"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Submit method to A/E and owner for approval.</w:t>
      </w:r>
    </w:p>
    <w:p w14:paraId="706A8E00"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No open flame.</w:t>
      </w:r>
    </w:p>
    <w:p w14:paraId="42D6892A" w14:textId="77777777" w:rsidR="00004F53" w:rsidRPr="00004F53" w:rsidRDefault="00004F53" w:rsidP="00004F53">
      <w:pPr>
        <w:pStyle w:val="SPECText5"/>
        <w:spacing w:line="259" w:lineRule="auto"/>
        <w:contextualSpacing/>
        <w:rPr>
          <w:rFonts w:asciiTheme="minorHAnsi" w:hAnsiTheme="minorHAnsi"/>
          <w:sz w:val="18"/>
          <w:szCs w:val="18"/>
        </w:rPr>
      </w:pPr>
      <w:r w:rsidRPr="00004F53">
        <w:rPr>
          <w:rFonts w:asciiTheme="minorHAnsi" w:hAnsiTheme="minorHAnsi"/>
          <w:sz w:val="18"/>
          <w:szCs w:val="18"/>
        </w:rPr>
        <w:t>No deformation of inside diameter of conduit.</w:t>
      </w:r>
    </w:p>
    <w:p w14:paraId="3B58F12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Joints: Use solvent-cemented joints in ducts and fittings and make watertight according to manufacturer's written instructions. </w:t>
      </w:r>
    </w:p>
    <w:p w14:paraId="5E27C699"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Duct Entrances to Manholes and Concrete and Polymer Concrete Handholes: Use end bells, spaced approximately 254 mm on center for 127 mm ducts, and vary proportionately for other duct sizes.</w:t>
      </w:r>
    </w:p>
    <w:p w14:paraId="36FAB13A"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Begin change from regular spacing to end-bell spacing 3m from the end bell without reducing duct line slope and without forming a trap in the line.</w:t>
      </w:r>
    </w:p>
    <w:p w14:paraId="4A6DC92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Grout end bells into structure walls from both sides to provide watertight entrances.</w:t>
      </w:r>
    </w:p>
    <w:p w14:paraId="70CA90CA"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Building Wall Penetrations: Extend concrete encased duct banks through building exterior walls and to interior equipment.</w:t>
      </w:r>
    </w:p>
    <w:p w14:paraId="26219B5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Sealing: Provide sealing for all ducts.  Ducts shall be sealed with manufactured seals or plugs when installation is temporarily discontinued or not being directly worked on, and upon final completion of the work.  Use mechanical duct seal (</w:t>
      </w:r>
      <w:proofErr w:type="spellStart"/>
      <w:r w:rsidRPr="00004F53">
        <w:rPr>
          <w:rFonts w:asciiTheme="minorHAnsi" w:hAnsiTheme="minorHAnsi"/>
          <w:sz w:val="18"/>
          <w:szCs w:val="18"/>
        </w:rPr>
        <w:t>Roxtec</w:t>
      </w:r>
      <w:proofErr w:type="spellEnd"/>
      <w:r w:rsidRPr="00004F53">
        <w:rPr>
          <w:rFonts w:asciiTheme="minorHAnsi" w:hAnsiTheme="minorHAnsi"/>
          <w:sz w:val="18"/>
          <w:szCs w:val="18"/>
        </w:rPr>
        <w:t xml:space="preserve"> or equal and approved) and plugs to withstand at least 15-psig hydrostatic pressure.</w:t>
      </w:r>
    </w:p>
    <w:p w14:paraId="7251C33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Seal internal pop-ups with mechanical seal, ensure pullcords are accessible.  Benchmark to be offered to the AE prior to roll out in all internal pop-ups. </w:t>
      </w:r>
    </w:p>
    <w:p w14:paraId="45BA973A"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Seal external pop-ups with mechanical seal, providing a sealed solution to pull extra cables if needed in future.  Seal should have </w:t>
      </w:r>
      <w:proofErr w:type="gramStart"/>
      <w:r w:rsidRPr="00004F53">
        <w:rPr>
          <w:rFonts w:asciiTheme="minorHAnsi" w:hAnsiTheme="minorHAnsi"/>
          <w:sz w:val="18"/>
          <w:szCs w:val="18"/>
        </w:rPr>
        <w:t>a number of</w:t>
      </w:r>
      <w:proofErr w:type="gramEnd"/>
      <w:r w:rsidRPr="00004F53">
        <w:rPr>
          <w:rFonts w:asciiTheme="minorHAnsi" w:hAnsiTheme="minorHAnsi"/>
          <w:sz w:val="18"/>
          <w:szCs w:val="18"/>
        </w:rPr>
        <w:t xml:space="preserve"> empty cable seal packs for future installation.</w:t>
      </w:r>
    </w:p>
    <w:p w14:paraId="2248774B"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If sub-ducts are deemed necessary by the GC, they shall be installed in accordance with the telecoms BOM.</w:t>
      </w:r>
    </w:p>
    <w:p w14:paraId="51154F50"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The contractor shall provide and install duct plugs to all empty/spare ducts. The plug shall be installed in accordance with manufacturers requirements/recommendations and shall be suitable to prevent the ingress or water in accordance with the parameters detailed herein.</w:t>
      </w:r>
    </w:p>
    <w:p w14:paraId="39908C73"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The contractor shall provide and install temporary duct plugs to all ducts as early as possible to </w:t>
      </w:r>
      <w:proofErr w:type="spellStart"/>
      <w:r w:rsidRPr="00004F53">
        <w:rPr>
          <w:rFonts w:asciiTheme="minorHAnsi" w:hAnsiTheme="minorHAnsi"/>
          <w:sz w:val="18"/>
          <w:szCs w:val="18"/>
        </w:rPr>
        <w:t>minimise</w:t>
      </w:r>
      <w:proofErr w:type="spellEnd"/>
      <w:r w:rsidRPr="00004F53">
        <w:rPr>
          <w:rFonts w:asciiTheme="minorHAnsi" w:hAnsiTheme="minorHAnsi"/>
          <w:sz w:val="18"/>
          <w:szCs w:val="18"/>
        </w:rPr>
        <w:t xml:space="preserve"> any risk of water or rodent ingress. Temporary duct seals shall be installed following duct installation schedule and not cable install.</w:t>
      </w:r>
    </w:p>
    <w:p w14:paraId="7968F03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Earth rod will be separate to chamber/pit, a link from the earth bar will be linked to the chamber. The earthing conductor shall be sealed to withstand the pressure of 15-psig. </w:t>
      </w:r>
    </w:p>
    <w:p w14:paraId="49D36E87"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Sealing of ducts in pre-cast or as-built pits/chambers: The GC shall install seals to all existing ducts coordinate a Surface mounted solution for sealing duct penetrations into the pits with a face fix seal solution to the chamber/pit wall. The contractor shall coordinate the installation with the seal manufacturers.</w:t>
      </w:r>
    </w:p>
    <w:p w14:paraId="4F440C15"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Sealing of ducts for cast in situ pits/chambers: The GC shall coordinate a duct seal insert to provide a cast in concrete solution. A cast puddle-flange fixing, shall be installed within the chamber wall, which will integrate with the site installed duct for a watertight solution. </w:t>
      </w:r>
    </w:p>
    <w:p w14:paraId="00904FB5" w14:textId="77777777" w:rsidR="00004F53" w:rsidRPr="00004F53" w:rsidRDefault="00004F53" w:rsidP="00E003F8">
      <w:pPr>
        <w:pStyle w:val="SPECText3"/>
        <w:numPr>
          <w:ilvl w:val="0"/>
          <w:numId w:val="6"/>
        </w:numPr>
        <w:rPr>
          <w:rFonts w:asciiTheme="minorHAnsi" w:hAnsiTheme="minorHAnsi"/>
          <w:sz w:val="18"/>
          <w:szCs w:val="18"/>
        </w:rPr>
      </w:pPr>
      <w:proofErr w:type="spellStart"/>
      <w:r w:rsidRPr="00004F53">
        <w:rPr>
          <w:rFonts w:asciiTheme="minorHAnsi" w:hAnsiTheme="minorHAnsi"/>
          <w:sz w:val="18"/>
          <w:szCs w:val="18"/>
        </w:rPr>
        <w:t>Roxtec</w:t>
      </w:r>
      <w:proofErr w:type="spellEnd"/>
      <w:r w:rsidRPr="00004F53">
        <w:rPr>
          <w:rFonts w:asciiTheme="minorHAnsi" w:hAnsiTheme="minorHAnsi"/>
          <w:sz w:val="18"/>
          <w:szCs w:val="18"/>
        </w:rPr>
        <w:t xml:space="preserve"> knockout sleeve or equal and approved.</w:t>
      </w:r>
    </w:p>
    <w:p w14:paraId="3B4E9092"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Pulling Cord:</w:t>
      </w:r>
    </w:p>
    <w:p w14:paraId="500D054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lastRenderedPageBreak/>
        <w:t>Install 136 N/m test nylon cord in ducts, including spares.</w:t>
      </w:r>
    </w:p>
    <w:p w14:paraId="1E8FA09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Identify with tags at each end the origin and destination of each empty duct and indicate same on empty or spare conduit on as-constructed drawings.</w:t>
      </w:r>
    </w:p>
    <w:p w14:paraId="070FFAF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Concrete-Encased Ducts: Support ducts on duct separators.</w:t>
      </w:r>
    </w:p>
    <w:p w14:paraId="0B1B041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Concrete used for the top pour of exterior electrical power conduits shall be dyed red.</w:t>
      </w:r>
    </w:p>
    <w:p w14:paraId="26778DB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Separator Installation: Space separators close enough to prevent sagging and deforming of ducts, with not less than 5 spacers per 6 meters of duct. Secure separators to earth and to ducts to prevent floating during concreting. Field verify locations of utilities adjacent to and crossing duct bank location prior to securing separators to earth. Stagger separators approximately 152 mm between tiers. Tie entire assembly together using fabric straps; do not use tie wires or reinforcing steel that may form conductive or magnetic loops around ducts or duct groups.</w:t>
      </w:r>
    </w:p>
    <w:p w14:paraId="538560C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Concreting Sequence: Pour each run of envelope between manholes or other terminations in one continuous operation.</w:t>
      </w:r>
    </w:p>
    <w:p w14:paraId="3EDE9952"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 xml:space="preserve">Start at one end and finish at the other, allowing for expansion and contraction of ducts as their temperature changes during and after the pour. Use expansion fittings installed according to manufacturer's written </w:t>
      </w:r>
      <w:proofErr w:type="gramStart"/>
      <w:r w:rsidRPr="00004F53">
        <w:rPr>
          <w:rFonts w:asciiTheme="minorHAnsi" w:hAnsiTheme="minorHAnsi"/>
          <w:sz w:val="18"/>
          <w:szCs w:val="18"/>
        </w:rPr>
        <w:t>recommendations, or</w:t>
      </w:r>
      <w:proofErr w:type="gramEnd"/>
      <w:r w:rsidRPr="00004F53">
        <w:rPr>
          <w:rFonts w:asciiTheme="minorHAnsi" w:hAnsiTheme="minorHAnsi"/>
          <w:sz w:val="18"/>
          <w:szCs w:val="18"/>
        </w:rPr>
        <w:t xml:space="preserve"> use other specific measures to prevent expansion-contraction damage.</w:t>
      </w:r>
    </w:p>
    <w:p w14:paraId="7CACAF42" w14:textId="77777777" w:rsidR="00004F53" w:rsidRPr="00004F53" w:rsidRDefault="00004F53" w:rsidP="00004F53">
      <w:pPr>
        <w:pStyle w:val="SPECText5"/>
        <w:rPr>
          <w:rFonts w:asciiTheme="minorHAnsi" w:hAnsiTheme="minorHAnsi"/>
          <w:sz w:val="18"/>
          <w:szCs w:val="18"/>
        </w:rPr>
      </w:pPr>
      <w:r w:rsidRPr="00004F53">
        <w:rPr>
          <w:rFonts w:asciiTheme="minorHAnsi" w:hAnsiTheme="minorHAnsi"/>
          <w:sz w:val="18"/>
          <w:szCs w:val="18"/>
        </w:rPr>
        <w:t>If more than one pour is necessary, terminate each pour in a vertical plane and install 20 mm reinforcing rod dowels extending 450mm into concrete on both sides of joint near corners of envelope.</w:t>
      </w:r>
    </w:p>
    <w:p w14:paraId="07CC7A54"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Pouring Concrete: Spade concrete carefully during pours to prevent voids under and between conduits and at exterior surface of envelope. Do not allow a heavy mass of concrete to fall directly onto ducts. Use a plank to direct concrete down sides of bank assembly to trench bottom. Allow concrete to flow to center of bank and </w:t>
      </w:r>
      <w:proofErr w:type="gramStart"/>
      <w:r w:rsidRPr="00004F53">
        <w:rPr>
          <w:rFonts w:asciiTheme="minorHAnsi" w:hAnsiTheme="minorHAnsi"/>
          <w:sz w:val="18"/>
          <w:szCs w:val="18"/>
        </w:rPr>
        <w:t>rise up</w:t>
      </w:r>
      <w:proofErr w:type="gramEnd"/>
      <w:r w:rsidRPr="00004F53">
        <w:rPr>
          <w:rFonts w:asciiTheme="minorHAnsi" w:hAnsiTheme="minorHAnsi"/>
          <w:sz w:val="18"/>
          <w:szCs w:val="18"/>
        </w:rPr>
        <w:t xml:space="preserve"> in middle, uniformly filling open spaces. Do not use power-driven agitating equipment unless specifically designed for duct-bank application.</w:t>
      </w:r>
    </w:p>
    <w:p w14:paraId="4A7DAC0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Forms: Use walls of trench to form side walls of duct bank where soil is self-supporting and concrete envelope can be poured without soil inclusions; otherwise, use forms. Field verify location of utilities adjacent to and crossing duct bank location prior to installation of imbedded supports.</w:t>
      </w:r>
    </w:p>
    <w:p w14:paraId="523D554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Depth: Unless indicated otherwise, install top of duct bank at least 600 mm below finished grade in areas not subject to deliberate traffic, and at least 760 mm below finished grade in deliberate traffic paths for vehicles, unless otherwise indicated.</w:t>
      </w:r>
    </w:p>
    <w:p w14:paraId="15FD11E9"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Stub-Ups: Use manufactured duct elbows for stub-ups at poles and equipment through the floor / grade, unless otherwise indicated. Extend concrete encasement throughout the length of the elbow. Unless otherwise noted, concealed conduit stub-ups into interior or exterior pad mounted equipment shall be made utilizing fiberglass elbows and conduits or RTRC elbows and heavy wall RTRC conduit and socket type end bells. </w:t>
      </w:r>
    </w:p>
    <w:p w14:paraId="28A4C2F4" w14:textId="77777777" w:rsidR="00004F53" w:rsidRPr="00004F53" w:rsidRDefault="00004F53" w:rsidP="00004F53">
      <w:pPr>
        <w:pStyle w:val="SPECText4"/>
        <w:rPr>
          <w:rStyle w:val="Heading3NUMChar"/>
          <w:rFonts w:asciiTheme="minorHAnsi" w:hAnsiTheme="minorHAnsi"/>
          <w:sz w:val="18"/>
          <w:szCs w:val="18"/>
        </w:rPr>
      </w:pPr>
      <w:r w:rsidRPr="00004F53">
        <w:rPr>
          <w:rFonts w:asciiTheme="minorHAnsi" w:hAnsiTheme="minorHAnsi"/>
          <w:sz w:val="18"/>
          <w:szCs w:val="18"/>
        </w:rPr>
        <w:t>Warning Tape: Bury warning tape approximately 300 mm</w:t>
      </w:r>
      <w:r w:rsidRPr="00004F53">
        <w:rPr>
          <w:rStyle w:val="Heading3NUMChar"/>
          <w:rFonts w:asciiTheme="minorHAnsi" w:hAnsiTheme="minorHAnsi"/>
          <w:sz w:val="18"/>
          <w:szCs w:val="18"/>
        </w:rPr>
        <w:t xml:space="preserve"> above concrete-encased ducts and duct banks. Align tape parallel to and within </w:t>
      </w:r>
      <w:r w:rsidRPr="00004F53">
        <w:rPr>
          <w:rFonts w:asciiTheme="minorHAnsi" w:hAnsiTheme="minorHAnsi"/>
          <w:sz w:val="18"/>
          <w:szCs w:val="18"/>
        </w:rPr>
        <w:t>76 mm</w:t>
      </w:r>
      <w:r w:rsidRPr="00004F53">
        <w:rPr>
          <w:rStyle w:val="Heading3NUMChar"/>
          <w:rFonts w:asciiTheme="minorHAnsi" w:hAnsiTheme="minorHAnsi"/>
          <w:sz w:val="18"/>
          <w:szCs w:val="18"/>
        </w:rPr>
        <w:t xml:space="preserve"> of the centerline of duct bank. Provide an additional warning tape for each </w:t>
      </w:r>
      <w:r w:rsidRPr="00004F53">
        <w:rPr>
          <w:rFonts w:asciiTheme="minorHAnsi" w:hAnsiTheme="minorHAnsi"/>
          <w:sz w:val="18"/>
          <w:szCs w:val="18"/>
        </w:rPr>
        <w:t>300 mm</w:t>
      </w:r>
      <w:r w:rsidRPr="00004F53">
        <w:rPr>
          <w:rStyle w:val="Heading3NUMChar"/>
          <w:rFonts w:asciiTheme="minorHAnsi" w:hAnsiTheme="minorHAnsi"/>
          <w:sz w:val="18"/>
          <w:szCs w:val="18"/>
        </w:rPr>
        <w:t xml:space="preserve"> increment of duct-</w:t>
      </w:r>
      <w:proofErr w:type="spellStart"/>
      <w:r w:rsidRPr="00004F53">
        <w:rPr>
          <w:rStyle w:val="Heading3NUMChar"/>
          <w:rFonts w:asciiTheme="minorHAnsi" w:hAnsiTheme="minorHAnsi"/>
          <w:sz w:val="18"/>
          <w:szCs w:val="18"/>
        </w:rPr>
        <w:t>bank</w:t>
      </w:r>
      <w:proofErr w:type="spellEnd"/>
      <w:r w:rsidRPr="00004F53">
        <w:rPr>
          <w:rStyle w:val="Heading3NUMChar"/>
          <w:rFonts w:asciiTheme="minorHAnsi" w:hAnsiTheme="minorHAnsi"/>
          <w:sz w:val="18"/>
          <w:szCs w:val="18"/>
        </w:rPr>
        <w:t xml:space="preserve"> width over a nominal </w:t>
      </w:r>
      <w:r w:rsidRPr="00004F53">
        <w:rPr>
          <w:rFonts w:asciiTheme="minorHAnsi" w:hAnsiTheme="minorHAnsi"/>
          <w:sz w:val="18"/>
          <w:szCs w:val="18"/>
        </w:rPr>
        <w:t>450 mm</w:t>
      </w:r>
      <w:r w:rsidRPr="00004F53">
        <w:rPr>
          <w:rStyle w:val="Heading3NUMChar"/>
          <w:rFonts w:asciiTheme="minorHAnsi" w:hAnsiTheme="minorHAnsi"/>
          <w:sz w:val="18"/>
          <w:szCs w:val="18"/>
        </w:rPr>
        <w:t xml:space="preserve">. Space additional tapes </w:t>
      </w:r>
      <w:r w:rsidRPr="00004F53">
        <w:rPr>
          <w:rFonts w:asciiTheme="minorHAnsi" w:hAnsiTheme="minorHAnsi"/>
          <w:sz w:val="18"/>
          <w:szCs w:val="18"/>
        </w:rPr>
        <w:t>300 mm</w:t>
      </w:r>
      <w:r w:rsidRPr="00004F53">
        <w:rPr>
          <w:rStyle w:val="Heading3NUMChar"/>
          <w:rFonts w:asciiTheme="minorHAnsi" w:hAnsiTheme="minorHAnsi"/>
          <w:sz w:val="18"/>
          <w:szCs w:val="18"/>
        </w:rPr>
        <w:t xml:space="preserve"> apart, horizontally.</w:t>
      </w:r>
    </w:p>
    <w:p w14:paraId="53D7E407" w14:textId="77777777" w:rsidR="00004F53" w:rsidRPr="00004F53" w:rsidRDefault="00004F53" w:rsidP="00004F53">
      <w:pPr>
        <w:pStyle w:val="SPECText3"/>
        <w:rPr>
          <w:rFonts w:asciiTheme="minorHAnsi" w:hAnsiTheme="minorHAnsi"/>
          <w:snapToGrid/>
          <w:sz w:val="18"/>
          <w:szCs w:val="18"/>
        </w:rPr>
      </w:pPr>
      <w:r w:rsidRPr="00004F53">
        <w:rPr>
          <w:rFonts w:asciiTheme="minorHAnsi" w:hAnsiTheme="minorHAnsi"/>
          <w:sz w:val="18"/>
          <w:szCs w:val="18"/>
        </w:rPr>
        <w:t xml:space="preserve">Underground piping and conduit to be field located </w:t>
      </w:r>
      <w:proofErr w:type="gramStart"/>
      <w:r w:rsidRPr="00004F53">
        <w:rPr>
          <w:rFonts w:asciiTheme="minorHAnsi" w:hAnsiTheme="minorHAnsi"/>
          <w:sz w:val="18"/>
          <w:szCs w:val="18"/>
        </w:rPr>
        <w:t>by the use of</w:t>
      </w:r>
      <w:proofErr w:type="gramEnd"/>
      <w:r w:rsidRPr="00004F53">
        <w:rPr>
          <w:rFonts w:asciiTheme="minorHAnsi" w:hAnsiTheme="minorHAnsi"/>
          <w:sz w:val="18"/>
          <w:szCs w:val="18"/>
        </w:rPr>
        <w:t xml:space="preserve"> the project model for GPS coordinates before backfilling. The GPS coordinates as well as elevation shall be provided at all fittings, horizontal bends, vertical bends and at 30 m intervals. Provide elevation at the top middle of the duct bank and include the duct bank section. Survey information shall be provided to owner and incorporated into the Contractor BIM model to be provided to owner for as-built location.</w:t>
      </w:r>
    </w:p>
    <w:p w14:paraId="1C53D522" w14:textId="62D9330B" w:rsidR="00004F53" w:rsidRPr="00004F53" w:rsidRDefault="00004F53" w:rsidP="00004F53">
      <w:pPr>
        <w:pStyle w:val="SPECText4"/>
        <w:rPr>
          <w:rFonts w:asciiTheme="minorHAnsi" w:hAnsiTheme="minorHAnsi" w:cs="Arial"/>
          <w:sz w:val="18"/>
          <w:szCs w:val="18"/>
        </w:rPr>
      </w:pPr>
      <w:r w:rsidRPr="00004F53">
        <w:rPr>
          <w:rFonts w:asciiTheme="minorHAnsi" w:hAnsiTheme="minorHAnsi"/>
          <w:sz w:val="18"/>
          <w:szCs w:val="18"/>
        </w:rPr>
        <w:t>Survey information shall be provided to engineer on a weekly basis through the construction of underground utilities</w:t>
      </w:r>
    </w:p>
    <w:p w14:paraId="41880B2E" w14:textId="1B21C9EA" w:rsidR="00004F53" w:rsidRDefault="00004F53" w:rsidP="00004F53">
      <w:pPr>
        <w:pStyle w:val="SPECText4"/>
        <w:numPr>
          <w:ilvl w:val="0"/>
          <w:numId w:val="0"/>
        </w:numPr>
        <w:rPr>
          <w:rFonts w:asciiTheme="minorHAnsi" w:hAnsiTheme="minorHAnsi"/>
          <w:sz w:val="18"/>
          <w:szCs w:val="18"/>
        </w:rPr>
      </w:pPr>
    </w:p>
    <w:p w14:paraId="4CD8B98A" w14:textId="63BF1E3E" w:rsidR="00004F53" w:rsidRPr="005460F0" w:rsidRDefault="0033273C" w:rsidP="00004F53">
      <w:pPr>
        <w:pStyle w:val="Heading2"/>
        <w:rPr>
          <w:rFonts w:eastAsia="Times New Roman"/>
        </w:rPr>
      </w:pPr>
      <w:bookmarkStart w:id="370" w:name="_Toc48652860"/>
      <w:r>
        <w:rPr>
          <w:rFonts w:eastAsia="Times New Roman"/>
        </w:rPr>
        <w:t>Installation – concrete Manholes, Handholes, and Boxes – Exterior Locations Only</w:t>
      </w:r>
      <w:bookmarkEnd w:id="370"/>
    </w:p>
    <w:p w14:paraId="7A4BE68D" w14:textId="77777777" w:rsidR="00004F53" w:rsidRPr="00004F53" w:rsidRDefault="00004F53" w:rsidP="00004F53">
      <w:pPr>
        <w:pStyle w:val="SPECText4"/>
        <w:numPr>
          <w:ilvl w:val="0"/>
          <w:numId w:val="0"/>
        </w:numPr>
        <w:rPr>
          <w:rStyle w:val="Heading3NUMChar"/>
          <w:rFonts w:asciiTheme="minorHAnsi" w:hAnsiTheme="minorHAnsi"/>
          <w:sz w:val="18"/>
          <w:szCs w:val="18"/>
        </w:rPr>
      </w:pPr>
    </w:p>
    <w:p w14:paraId="257BE8CA" w14:textId="77777777" w:rsidR="00004F53" w:rsidRPr="0033273C" w:rsidRDefault="00004F53" w:rsidP="00E003F8">
      <w:pPr>
        <w:pStyle w:val="SPECText3"/>
        <w:numPr>
          <w:ilvl w:val="2"/>
          <w:numId w:val="29"/>
        </w:numPr>
        <w:rPr>
          <w:rFonts w:asciiTheme="minorHAnsi" w:hAnsiTheme="minorHAnsi"/>
          <w:sz w:val="18"/>
          <w:szCs w:val="18"/>
        </w:rPr>
      </w:pPr>
      <w:r w:rsidRPr="0033273C">
        <w:rPr>
          <w:rFonts w:asciiTheme="minorHAnsi" w:hAnsiTheme="minorHAnsi"/>
          <w:sz w:val="18"/>
          <w:szCs w:val="18"/>
        </w:rPr>
        <w:lastRenderedPageBreak/>
        <w:t>Cast-in-Place Manhole Installation:</w:t>
      </w:r>
    </w:p>
    <w:p w14:paraId="1D9E47E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Finish interior surfaces with a smooth-troweled finish.</w:t>
      </w:r>
    </w:p>
    <w:p w14:paraId="5C393D70"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Windows for Future Duct Connections: Form and pour concrete knockout panels 38 to 50 mm thick, arranged as indicated.</w:t>
      </w:r>
    </w:p>
    <w:p w14:paraId="1AF6C75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Cast-in-place concrete, formwork, and reinforcement are specified in Section 03 00 13, Concrete.</w:t>
      </w:r>
    </w:p>
    <w:p w14:paraId="0849D2F6"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Manholes shall be a minimum of 2500x2500mm internal dimension and a depth to suit the cable installation.  Co-ordinate with the electrical contractor for confirmed pit dimensions.</w:t>
      </w:r>
    </w:p>
    <w:p w14:paraId="132EDAFF"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Precast Concrete Handhole and Manhole Installation:</w:t>
      </w:r>
    </w:p>
    <w:p w14:paraId="079421E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Comply with ASTM C 891, unless otherwise indicated.</w:t>
      </w:r>
    </w:p>
    <w:p w14:paraId="58E4AC3F"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 xml:space="preserve">Install </w:t>
      </w:r>
      <w:proofErr w:type="gramStart"/>
      <w:r w:rsidRPr="00004F53">
        <w:rPr>
          <w:rFonts w:asciiTheme="minorHAnsi" w:hAnsiTheme="minorHAnsi"/>
          <w:sz w:val="18"/>
          <w:szCs w:val="18"/>
        </w:rPr>
        <w:t>units</w:t>
      </w:r>
      <w:proofErr w:type="gramEnd"/>
      <w:r w:rsidRPr="00004F53">
        <w:rPr>
          <w:rFonts w:asciiTheme="minorHAnsi" w:hAnsiTheme="minorHAnsi"/>
          <w:sz w:val="18"/>
          <w:szCs w:val="18"/>
        </w:rPr>
        <w:t xml:space="preserve"> level and plumb and with orientation and depth coordinated with connecting ducts to minimize bends and deflections required for proper entrances.</w:t>
      </w:r>
    </w:p>
    <w:p w14:paraId="57B0E239" w14:textId="77777777" w:rsidR="00004F53" w:rsidRPr="00004F53" w:rsidRDefault="00004F53" w:rsidP="00004F53">
      <w:pPr>
        <w:pStyle w:val="SPECText4"/>
        <w:rPr>
          <w:rStyle w:val="Heading3NUMChar"/>
          <w:rFonts w:asciiTheme="minorHAnsi" w:hAnsiTheme="minorHAnsi"/>
          <w:sz w:val="18"/>
          <w:szCs w:val="18"/>
        </w:rPr>
      </w:pPr>
      <w:r w:rsidRPr="00004F53">
        <w:rPr>
          <w:rStyle w:val="Heading3NUMChar"/>
          <w:rFonts w:asciiTheme="minorHAnsi" w:hAnsiTheme="minorHAnsi"/>
          <w:sz w:val="18"/>
          <w:szCs w:val="18"/>
        </w:rPr>
        <w:t>Unless otherwise indicated, support units on a level bed of 150mm crushed stone or gravel and compacted to same density as adjacent undisturbed earth.</w:t>
      </w:r>
    </w:p>
    <w:p w14:paraId="37E38FC8" w14:textId="77777777" w:rsidR="00004F53" w:rsidRPr="00004F53" w:rsidRDefault="00004F53" w:rsidP="00004F53">
      <w:pPr>
        <w:pStyle w:val="SPECText4"/>
        <w:rPr>
          <w:rFonts w:asciiTheme="minorHAnsi" w:hAnsiTheme="minorHAnsi"/>
          <w:sz w:val="18"/>
          <w:szCs w:val="18"/>
        </w:rPr>
      </w:pPr>
      <w:r w:rsidRPr="00004F53">
        <w:rPr>
          <w:rStyle w:val="Heading3NUMChar"/>
          <w:rFonts w:asciiTheme="minorHAnsi" w:hAnsiTheme="minorHAnsi"/>
          <w:sz w:val="18"/>
          <w:szCs w:val="18"/>
        </w:rPr>
        <w:t>Manholes shall be a minimum of 2500x2500mm internal dimension and a depth to suit the cable installation.  Co-ordinate with the electrical contractor for confirmed pit dimensions.</w:t>
      </w:r>
    </w:p>
    <w:p w14:paraId="300FB4CA" w14:textId="77777777" w:rsidR="00004F53" w:rsidRPr="00004F53" w:rsidRDefault="00004F53" w:rsidP="00004F53">
      <w:pPr>
        <w:pStyle w:val="SPECText4"/>
        <w:rPr>
          <w:rStyle w:val="Heading3NUMChar"/>
          <w:rFonts w:asciiTheme="minorHAnsi" w:hAnsiTheme="minorHAnsi"/>
          <w:sz w:val="18"/>
          <w:szCs w:val="18"/>
        </w:rPr>
      </w:pPr>
      <w:r w:rsidRPr="00004F53">
        <w:rPr>
          <w:rStyle w:val="Heading3NUMChar"/>
          <w:rFonts w:asciiTheme="minorHAnsi" w:hAnsiTheme="minorHAnsi"/>
          <w:sz w:val="18"/>
          <w:szCs w:val="18"/>
        </w:rPr>
        <w:t>Handhole cover locations shall be dimensioned in AS BUILT drawings.</w:t>
      </w:r>
    </w:p>
    <w:p w14:paraId="659767A5"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Elevations:</w:t>
      </w:r>
    </w:p>
    <w:p w14:paraId="7C7022F8"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 Roof: Install with rooftop at least 380 mm below finished grade.</w:t>
      </w:r>
    </w:p>
    <w:p w14:paraId="74FA71DC"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 Frame: In paved areas and trafficways, set frames flush with finished grade. Set other manhole frames 25 mm above finished grade.</w:t>
      </w:r>
    </w:p>
    <w:p w14:paraId="46EF092C"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Install handholes with bottom below the frost line.</w:t>
      </w:r>
    </w:p>
    <w:p w14:paraId="5B3FA76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Handhole Covers: In paved areas and trafficways, set surface flush with finished grade. Set covers of other handholes 25 mm above finished grade.</w:t>
      </w:r>
    </w:p>
    <w:p w14:paraId="340568F7"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Where indicated, cast handhole cover frame integrally with handhole structure.</w:t>
      </w:r>
    </w:p>
    <w:p w14:paraId="4E98AA1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Manhole Access: Circular opening in manhole roof; sized to match cover size.</w:t>
      </w:r>
    </w:p>
    <w:p w14:paraId="51C11BF3"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Manholes with Fixed Ladders: Offset access opening from manhole centerlines to align with ladder.</w:t>
      </w:r>
    </w:p>
    <w:p w14:paraId="785A27F1"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Install chimney, constructed of precast concrete collars and rings to support frame and cover and to connect cover with manhole roof opening. Provide moisture-tight masonry joints and waterproof grouting for cast-iron frame to chimney.</w:t>
      </w:r>
    </w:p>
    <w:p w14:paraId="35BB539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Waterproofing: Apply waterproofing to exterior surfaces of manholes after concrete has cured at least three days. Waterproofing materials and installation are specified in Section 07 13 26, Self-Adhering Sheet Waterproofing. After ducts have been connected and grouted, and before backfilling, waterproof joints and connections and touch up abrasions and scars. Waterproof exterior of manhole chimneys after mortar has cured at least three days.</w:t>
      </w:r>
    </w:p>
    <w:p w14:paraId="6E83B30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Hardware: Install removable hardware, including pulling eyes, cable stanchions, and cable arms, and insulators, as required for installation and support of cables and conductors and as indicated.</w:t>
      </w:r>
    </w:p>
    <w:p w14:paraId="4D78238E"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Fixed Manhole Ladders: Arrange to provide for safe entry with maximum clearance from cables and other items in manholes.</w:t>
      </w:r>
    </w:p>
    <w:p w14:paraId="14F8DCE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Field-Installed Bolting Anchors in Manholes and Concrete Handholes: Do not drill deeper than 100 mm for manholes and 50 mm for handholes, for anchor bolts installed in the field. Use a minimum of two anchors for each cable stanchion.</w:t>
      </w:r>
    </w:p>
    <w:p w14:paraId="2A401783"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Warning Sign: Install "Confined Space Hazard" warning sign on the inside surface of each manhole cover.</w:t>
      </w:r>
    </w:p>
    <w:p w14:paraId="77D2C4E4"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Provide at least two feet of crushed rock select backfill with less than 5 percent passing the 200 </w:t>
      </w:r>
      <w:proofErr w:type="gramStart"/>
      <w:r w:rsidRPr="00004F53">
        <w:rPr>
          <w:rFonts w:asciiTheme="minorHAnsi" w:hAnsiTheme="minorHAnsi"/>
          <w:sz w:val="18"/>
          <w:szCs w:val="18"/>
        </w:rPr>
        <w:t>sieve</w:t>
      </w:r>
      <w:proofErr w:type="gramEnd"/>
      <w:r w:rsidRPr="00004F53">
        <w:rPr>
          <w:rFonts w:asciiTheme="minorHAnsi" w:hAnsiTheme="minorHAnsi"/>
          <w:sz w:val="18"/>
          <w:szCs w:val="18"/>
        </w:rPr>
        <w:t xml:space="preserve"> under each vault to facilitate drainage. Level vault. </w:t>
      </w:r>
    </w:p>
    <w:p w14:paraId="6BD869E5" w14:textId="3131C7A2" w:rsidR="00004F53" w:rsidRDefault="00004F53" w:rsidP="00004F53">
      <w:pPr>
        <w:pStyle w:val="SPECText3"/>
        <w:rPr>
          <w:rFonts w:asciiTheme="minorHAnsi" w:hAnsiTheme="minorHAnsi"/>
          <w:sz w:val="18"/>
          <w:szCs w:val="18"/>
        </w:rPr>
      </w:pPr>
      <w:r w:rsidRPr="00004F53">
        <w:rPr>
          <w:rFonts w:asciiTheme="minorHAnsi" w:hAnsiTheme="minorHAnsi"/>
          <w:sz w:val="18"/>
          <w:szCs w:val="18"/>
        </w:rPr>
        <w:t xml:space="preserve">Initial compacted backfill adjacent to vault using </w:t>
      </w:r>
      <w:del w:id="371" w:author="James Gillic" w:date="2020-07-23T15:26:00Z">
        <w:r w:rsidRPr="00C4430E" w:rsidDel="00C4430E">
          <w:rPr>
            <w:rFonts w:asciiTheme="minorHAnsi" w:hAnsiTheme="minorHAnsi"/>
            <w:sz w:val="18"/>
            <w:szCs w:val="18"/>
            <w:rPrChange w:id="372" w:author="James Gillic" w:date="2020-07-23T15:27:00Z">
              <w:rPr>
                <w:rFonts w:asciiTheme="minorHAnsi" w:hAnsiTheme="minorHAnsi"/>
                <w:sz w:val="18"/>
                <w:szCs w:val="18"/>
                <w:highlight w:val="yellow"/>
              </w:rPr>
            </w:rPrChange>
          </w:rPr>
          <w:delText>[</w:delText>
        </w:r>
      </w:del>
      <w:r w:rsidRPr="00C4430E">
        <w:rPr>
          <w:rFonts w:asciiTheme="minorHAnsi" w:hAnsiTheme="minorHAnsi"/>
          <w:sz w:val="18"/>
          <w:szCs w:val="18"/>
          <w:rPrChange w:id="373" w:author="James Gillic" w:date="2020-07-23T15:27:00Z">
            <w:rPr>
              <w:rFonts w:asciiTheme="minorHAnsi" w:hAnsiTheme="minorHAnsi"/>
              <w:sz w:val="18"/>
              <w:szCs w:val="18"/>
              <w:highlight w:val="yellow"/>
            </w:rPr>
          </w:rPrChange>
        </w:rPr>
        <w:t>compacted Select Backfill (crushed stone) Materials</w:t>
      </w:r>
      <w:del w:id="374" w:author="James Gillic" w:date="2020-07-23T15:27:00Z">
        <w:r w:rsidRPr="00C4430E" w:rsidDel="00C4430E">
          <w:rPr>
            <w:rFonts w:asciiTheme="minorHAnsi" w:hAnsiTheme="minorHAnsi"/>
            <w:sz w:val="18"/>
            <w:szCs w:val="18"/>
            <w:rPrChange w:id="375" w:author="James Gillic" w:date="2020-07-23T15:27:00Z">
              <w:rPr>
                <w:rFonts w:asciiTheme="minorHAnsi" w:hAnsiTheme="minorHAnsi"/>
                <w:sz w:val="18"/>
                <w:szCs w:val="18"/>
                <w:highlight w:val="yellow"/>
              </w:rPr>
            </w:rPrChange>
          </w:rPr>
          <w:delText>]</w:delText>
        </w:r>
        <w:r w:rsidRPr="00C4430E" w:rsidDel="00C4430E">
          <w:rPr>
            <w:rFonts w:asciiTheme="minorHAnsi" w:hAnsiTheme="minorHAnsi"/>
            <w:sz w:val="18"/>
            <w:szCs w:val="18"/>
          </w:rPr>
          <w:delText xml:space="preserve"> </w:delText>
        </w:r>
        <w:r w:rsidRPr="00C4430E" w:rsidDel="00C4430E">
          <w:rPr>
            <w:rFonts w:asciiTheme="minorHAnsi" w:hAnsiTheme="minorHAnsi"/>
            <w:sz w:val="18"/>
            <w:szCs w:val="18"/>
            <w:rPrChange w:id="376" w:author="James Gillic" w:date="2020-07-23T15:27:00Z">
              <w:rPr>
                <w:rFonts w:asciiTheme="minorHAnsi" w:hAnsiTheme="minorHAnsi"/>
                <w:sz w:val="18"/>
                <w:szCs w:val="18"/>
                <w:highlight w:val="yellow"/>
              </w:rPr>
            </w:rPrChange>
          </w:rPr>
          <w:delText>[Controlled Low-Strength Fill]</w:delText>
        </w:r>
      </w:del>
      <w:r w:rsidRPr="00C4430E">
        <w:rPr>
          <w:rFonts w:asciiTheme="minorHAnsi" w:hAnsiTheme="minorHAnsi"/>
          <w:sz w:val="18"/>
          <w:szCs w:val="18"/>
        </w:rPr>
        <w:t xml:space="preserve"> up to an elev</w:t>
      </w:r>
      <w:r w:rsidRPr="00AF0B2C">
        <w:rPr>
          <w:rFonts w:asciiTheme="minorHAnsi" w:hAnsiTheme="minorHAnsi"/>
          <w:sz w:val="18"/>
          <w:szCs w:val="18"/>
        </w:rPr>
        <w:t xml:space="preserve">ation to the bottom of duct banks. After installation of duct bank </w:t>
      </w:r>
      <w:r w:rsidRPr="00AF0B2C">
        <w:rPr>
          <w:rFonts w:asciiTheme="minorHAnsi" w:hAnsiTheme="minorHAnsi"/>
          <w:sz w:val="18"/>
          <w:szCs w:val="18"/>
        </w:rPr>
        <w:lastRenderedPageBreak/>
        <w:t xml:space="preserve">install remaining </w:t>
      </w:r>
      <w:del w:id="377" w:author="James Gillic" w:date="2020-07-23T15:27:00Z">
        <w:r w:rsidRPr="00C4430E" w:rsidDel="00C4430E">
          <w:rPr>
            <w:rFonts w:asciiTheme="minorHAnsi" w:hAnsiTheme="minorHAnsi"/>
            <w:sz w:val="18"/>
            <w:szCs w:val="18"/>
            <w:rPrChange w:id="378" w:author="James Gillic" w:date="2020-07-23T15:27:00Z">
              <w:rPr>
                <w:rFonts w:asciiTheme="minorHAnsi" w:hAnsiTheme="minorHAnsi"/>
                <w:sz w:val="18"/>
                <w:szCs w:val="18"/>
                <w:highlight w:val="yellow"/>
              </w:rPr>
            </w:rPrChange>
          </w:rPr>
          <w:delText>[</w:delText>
        </w:r>
      </w:del>
      <w:r w:rsidRPr="00C4430E">
        <w:rPr>
          <w:rFonts w:asciiTheme="minorHAnsi" w:hAnsiTheme="minorHAnsi"/>
          <w:sz w:val="18"/>
          <w:szCs w:val="18"/>
          <w:rPrChange w:id="379" w:author="James Gillic" w:date="2020-07-23T15:27:00Z">
            <w:rPr>
              <w:rFonts w:asciiTheme="minorHAnsi" w:hAnsiTheme="minorHAnsi"/>
              <w:sz w:val="18"/>
              <w:szCs w:val="18"/>
              <w:highlight w:val="yellow"/>
            </w:rPr>
          </w:rPrChange>
        </w:rPr>
        <w:t>compacted fill</w:t>
      </w:r>
      <w:del w:id="380" w:author="James Gillic" w:date="2020-07-23T15:27:00Z">
        <w:r w:rsidRPr="00C4430E" w:rsidDel="00C4430E">
          <w:rPr>
            <w:rFonts w:asciiTheme="minorHAnsi" w:hAnsiTheme="minorHAnsi"/>
            <w:sz w:val="18"/>
            <w:szCs w:val="18"/>
            <w:rPrChange w:id="381" w:author="James Gillic" w:date="2020-07-23T15:27:00Z">
              <w:rPr>
                <w:rFonts w:asciiTheme="minorHAnsi" w:hAnsiTheme="minorHAnsi"/>
                <w:sz w:val="18"/>
                <w:szCs w:val="18"/>
                <w:highlight w:val="yellow"/>
              </w:rPr>
            </w:rPrChange>
          </w:rPr>
          <w:delText>][or flowable fill]</w:delText>
        </w:r>
      </w:del>
      <w:r w:rsidRPr="00C4430E">
        <w:rPr>
          <w:rFonts w:asciiTheme="minorHAnsi" w:hAnsiTheme="minorHAnsi"/>
          <w:sz w:val="18"/>
          <w:szCs w:val="18"/>
        </w:rPr>
        <w:t xml:space="preserve"> to be install up to below bottom of road base materials or one foot below finish grade if not in road w</w:t>
      </w:r>
      <w:r w:rsidRPr="00AF0B2C">
        <w:rPr>
          <w:rFonts w:asciiTheme="minorHAnsi" w:hAnsiTheme="minorHAnsi"/>
          <w:sz w:val="18"/>
          <w:szCs w:val="18"/>
        </w:rPr>
        <w:t>ays.</w:t>
      </w:r>
    </w:p>
    <w:p w14:paraId="2A2FA3D8" w14:textId="00AD63FF" w:rsidR="00004F53" w:rsidRDefault="00004F53" w:rsidP="00004F53">
      <w:pPr>
        <w:pStyle w:val="SPECText3"/>
        <w:numPr>
          <w:ilvl w:val="0"/>
          <w:numId w:val="0"/>
        </w:numPr>
        <w:rPr>
          <w:rFonts w:asciiTheme="minorHAnsi" w:hAnsiTheme="minorHAnsi"/>
          <w:sz w:val="18"/>
          <w:szCs w:val="18"/>
        </w:rPr>
      </w:pPr>
    </w:p>
    <w:p w14:paraId="7171F890" w14:textId="5308AD5D" w:rsidR="0033273C" w:rsidRPr="00004F53" w:rsidRDefault="0033273C" w:rsidP="0033273C">
      <w:pPr>
        <w:pStyle w:val="Heading2"/>
      </w:pPr>
      <w:bookmarkStart w:id="382" w:name="_Toc48652861"/>
      <w:r w:rsidRPr="00004F53">
        <w:t xml:space="preserve">Installation </w:t>
      </w:r>
      <w:proofErr w:type="gramStart"/>
      <w:r w:rsidRPr="00004F53">
        <w:t>Of</w:t>
      </w:r>
      <w:proofErr w:type="gramEnd"/>
      <w:r w:rsidRPr="00004F53">
        <w:t xml:space="preserve"> Handholes And Boxes Other Than Precast Concrete - Exterior Locations Only</w:t>
      </w:r>
      <w:bookmarkEnd w:id="382"/>
    </w:p>
    <w:p w14:paraId="45BA0C60" w14:textId="77777777" w:rsidR="00004F53" w:rsidRPr="0033273C" w:rsidRDefault="00004F53" w:rsidP="00E003F8">
      <w:pPr>
        <w:pStyle w:val="SPECText3"/>
        <w:numPr>
          <w:ilvl w:val="2"/>
          <w:numId w:val="30"/>
        </w:numPr>
        <w:rPr>
          <w:rFonts w:asciiTheme="minorHAnsi" w:hAnsiTheme="minorHAnsi"/>
          <w:sz w:val="18"/>
          <w:szCs w:val="18"/>
        </w:rPr>
      </w:pPr>
      <w:r w:rsidRPr="0033273C">
        <w:rPr>
          <w:rFonts w:asciiTheme="minorHAnsi" w:hAnsiTheme="minorHAnsi"/>
          <w:sz w:val="18"/>
          <w:szCs w:val="18"/>
        </w:rPr>
        <w:t>Install handholes and boxes level and plumb and with orientation and depth coordinated with connecting ducts to minimize bends and deflections required for proper entrances. Use box extension if required to match depths of ducts, and seal joint between box and extension as recommended by the manufacturer.</w:t>
      </w:r>
    </w:p>
    <w:p w14:paraId="0D79A408"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Unless otherwise indicated, support units on a level bed of 150 mm crushed stone or gravel, graded from 12 mm sieve to No. 4 sieve and compacted to same density as adjacent undisturbed earth.</w:t>
      </w:r>
    </w:p>
    <w:p w14:paraId="0E9682A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Elevation: In paved areas and trafficways, set so cover surface will be flush with finished grade. Set covers of other handholes 25 mm above finished grade.</w:t>
      </w:r>
    </w:p>
    <w:p w14:paraId="3F1E050C"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Install handholes and boxes with bottom below the frost line.</w:t>
      </w:r>
    </w:p>
    <w:p w14:paraId="7DB47DCA"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Install removable hardware, including pulling eyes, cable stanchions, cable arms, and insulators, as required for installation and support of cables and conductors and as indicated. Select arm lengths to be long enough to provide spare space for future cables, but short enough to preserve adequate working clearances in the enclosure.</w:t>
      </w:r>
    </w:p>
    <w:p w14:paraId="104AA5D2" w14:textId="3E1F2F33" w:rsidR="00004F53" w:rsidRDefault="00004F53" w:rsidP="00004F53">
      <w:pPr>
        <w:pStyle w:val="SPECText3"/>
        <w:rPr>
          <w:rFonts w:asciiTheme="minorHAnsi" w:hAnsiTheme="minorHAnsi"/>
          <w:sz w:val="18"/>
          <w:szCs w:val="18"/>
        </w:rPr>
      </w:pPr>
      <w:r w:rsidRPr="00004F53">
        <w:rPr>
          <w:rFonts w:asciiTheme="minorHAnsi" w:hAnsiTheme="minorHAnsi"/>
          <w:sz w:val="18"/>
          <w:szCs w:val="18"/>
        </w:rPr>
        <w:t>Field-cut openings for ducts and conduits according to enclosure manufacturer's written instructions. Cut wall of enclosure with a tool designed for material to be cut. Size holes for terminating fittings to be used, and seal around penetrations after fittings are installed.</w:t>
      </w:r>
    </w:p>
    <w:p w14:paraId="4D629616" w14:textId="5A24ACAC" w:rsidR="00004F53" w:rsidRDefault="00004F53" w:rsidP="00004F53">
      <w:pPr>
        <w:pStyle w:val="SPECText3"/>
        <w:numPr>
          <w:ilvl w:val="0"/>
          <w:numId w:val="0"/>
        </w:numPr>
        <w:rPr>
          <w:rFonts w:asciiTheme="minorHAnsi" w:hAnsiTheme="minorHAnsi"/>
          <w:sz w:val="18"/>
          <w:szCs w:val="18"/>
        </w:rPr>
      </w:pPr>
    </w:p>
    <w:p w14:paraId="62ED3F35" w14:textId="073E71A5" w:rsidR="00004F53" w:rsidRPr="005460F0" w:rsidRDefault="0033273C" w:rsidP="00004F53">
      <w:pPr>
        <w:pStyle w:val="Heading2"/>
        <w:rPr>
          <w:rFonts w:eastAsia="Times New Roman"/>
        </w:rPr>
      </w:pPr>
      <w:bookmarkStart w:id="383" w:name="_Toc48652862"/>
      <w:r>
        <w:rPr>
          <w:rFonts w:eastAsia="Times New Roman"/>
        </w:rPr>
        <w:t>Earthing</w:t>
      </w:r>
      <w:bookmarkEnd w:id="383"/>
    </w:p>
    <w:p w14:paraId="0D1DB92F" w14:textId="3FE3B6A2" w:rsidR="00004F53" w:rsidRPr="0033273C" w:rsidRDefault="00004F53" w:rsidP="00E003F8">
      <w:pPr>
        <w:pStyle w:val="SPECText3"/>
        <w:numPr>
          <w:ilvl w:val="2"/>
          <w:numId w:val="31"/>
        </w:numPr>
        <w:rPr>
          <w:rFonts w:asciiTheme="minorHAnsi" w:hAnsiTheme="minorHAnsi"/>
          <w:sz w:val="18"/>
          <w:szCs w:val="18"/>
        </w:rPr>
      </w:pPr>
      <w:r w:rsidRPr="0033273C">
        <w:rPr>
          <w:rFonts w:asciiTheme="minorHAnsi" w:hAnsiTheme="minorHAnsi"/>
          <w:sz w:val="18"/>
          <w:szCs w:val="18"/>
        </w:rPr>
        <w:t>Ground underground ducts and utility structures according to Section 26 05 26, “Earthing and Bonding for Electrical Systems” and Drawings.</w:t>
      </w:r>
    </w:p>
    <w:p w14:paraId="1DE2485C" w14:textId="0CFEAD4B" w:rsidR="00004F53" w:rsidRDefault="00004F53" w:rsidP="00004F53">
      <w:pPr>
        <w:pStyle w:val="SPECText3"/>
        <w:numPr>
          <w:ilvl w:val="0"/>
          <w:numId w:val="0"/>
        </w:numPr>
        <w:rPr>
          <w:rFonts w:asciiTheme="minorHAnsi" w:hAnsiTheme="minorHAnsi"/>
          <w:sz w:val="18"/>
          <w:szCs w:val="18"/>
        </w:rPr>
      </w:pPr>
    </w:p>
    <w:p w14:paraId="4DEA2737" w14:textId="14E73221" w:rsidR="00004F53" w:rsidRPr="005460F0" w:rsidRDefault="0033273C" w:rsidP="00004F53">
      <w:pPr>
        <w:pStyle w:val="Heading2"/>
        <w:rPr>
          <w:rFonts w:eastAsia="Times New Roman"/>
        </w:rPr>
      </w:pPr>
      <w:bookmarkStart w:id="384" w:name="_Toc48652863"/>
      <w:r>
        <w:rPr>
          <w:rFonts w:eastAsia="Times New Roman"/>
        </w:rPr>
        <w:t>Field Quality Control</w:t>
      </w:r>
      <w:bookmarkEnd w:id="384"/>
    </w:p>
    <w:p w14:paraId="26616365" w14:textId="77777777" w:rsidR="00004F53" w:rsidRPr="0033273C" w:rsidRDefault="00004F53" w:rsidP="00E003F8">
      <w:pPr>
        <w:pStyle w:val="SPECText3"/>
        <w:numPr>
          <w:ilvl w:val="2"/>
          <w:numId w:val="32"/>
        </w:numPr>
        <w:rPr>
          <w:rFonts w:asciiTheme="minorHAnsi" w:hAnsiTheme="minorHAnsi"/>
          <w:sz w:val="18"/>
          <w:szCs w:val="18"/>
        </w:rPr>
      </w:pPr>
      <w:r w:rsidRPr="0033273C">
        <w:rPr>
          <w:rFonts w:asciiTheme="minorHAnsi" w:hAnsiTheme="minorHAnsi"/>
          <w:sz w:val="18"/>
          <w:szCs w:val="18"/>
        </w:rPr>
        <w:t>Refer to the following Specifications:</w:t>
      </w:r>
    </w:p>
    <w:p w14:paraId="012ED88F" w14:textId="77777777" w:rsidR="00004F53" w:rsidRPr="00004F53" w:rsidRDefault="00004F53" w:rsidP="00004F53">
      <w:pPr>
        <w:pStyle w:val="SPECText4"/>
        <w:rPr>
          <w:rFonts w:asciiTheme="minorHAnsi" w:hAnsiTheme="minorHAnsi"/>
          <w:snapToGrid/>
          <w:sz w:val="18"/>
          <w:szCs w:val="18"/>
        </w:rPr>
      </w:pPr>
      <w:r w:rsidRPr="00004F53">
        <w:rPr>
          <w:rFonts w:asciiTheme="minorHAnsi" w:hAnsiTheme="minorHAnsi"/>
          <w:sz w:val="18"/>
          <w:szCs w:val="18"/>
        </w:rPr>
        <w:t>Section 26 08 00, “Electrical Systems Testing and Commissioning.”</w:t>
      </w:r>
    </w:p>
    <w:p w14:paraId="7D36A8A2"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Section 26 08 13, “Electrical Systems Pre-Functional Checklist and Start-ups.”</w:t>
      </w:r>
    </w:p>
    <w:p w14:paraId="34F04205" w14:textId="77777777" w:rsidR="00004F53" w:rsidRPr="001325A1" w:rsidRDefault="00004F53" w:rsidP="00004F53">
      <w:pPr>
        <w:pStyle w:val="SPECText4"/>
        <w:rPr>
          <w:rStyle w:val="STMF04"/>
          <w:rFonts w:asciiTheme="minorHAnsi" w:hAnsiTheme="minorHAnsi"/>
          <w:color w:val="auto"/>
          <w:sz w:val="18"/>
          <w:szCs w:val="18"/>
          <w:rPrChange w:id="385" w:author="Nico Brits" w:date="2020-10-02T10:45:00Z">
            <w:rPr>
              <w:rStyle w:val="STMF04"/>
              <w:rFonts w:asciiTheme="minorHAnsi" w:hAnsiTheme="minorHAnsi"/>
              <w:sz w:val="18"/>
              <w:szCs w:val="18"/>
            </w:rPr>
          </w:rPrChange>
        </w:rPr>
      </w:pPr>
      <w:r w:rsidRPr="001325A1">
        <w:rPr>
          <w:rFonts w:asciiTheme="minorHAnsi" w:hAnsiTheme="minorHAnsi"/>
          <w:sz w:val="18"/>
          <w:szCs w:val="18"/>
        </w:rPr>
        <w:t xml:space="preserve">Section 26 08 16, “Electrical Systems Functional Performance Tests.” </w:t>
      </w:r>
    </w:p>
    <w:p w14:paraId="00217FE1" w14:textId="77777777" w:rsidR="00004F53" w:rsidRPr="00004F53" w:rsidRDefault="00004F53" w:rsidP="00004F53">
      <w:pPr>
        <w:pStyle w:val="SPECText3"/>
        <w:rPr>
          <w:rFonts w:asciiTheme="minorHAnsi" w:hAnsiTheme="minorHAnsi"/>
          <w:sz w:val="18"/>
          <w:szCs w:val="18"/>
        </w:rPr>
      </w:pPr>
      <w:r w:rsidRPr="00004F53">
        <w:rPr>
          <w:rFonts w:asciiTheme="minorHAnsi" w:hAnsiTheme="minorHAnsi"/>
          <w:sz w:val="18"/>
          <w:szCs w:val="18"/>
        </w:rPr>
        <w:t>Perform the following tests and inspections and prepare test reports:</w:t>
      </w:r>
    </w:p>
    <w:p w14:paraId="203387D9"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Demonstrate capability and compliance with requirements on completion of installation of underground ducts and utility structures.</w:t>
      </w:r>
    </w:p>
    <w:p w14:paraId="73EF50A5"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Pull aluminum or wood test mandrel through duct to prove joint integrity and test for out-of-round duct.  Provide mandrel equal to 80 percent fill of duct.  If obstructions are indicated, remove obstructions and retest.</w:t>
      </w:r>
      <w:bookmarkStart w:id="386" w:name="QuickMark"/>
      <w:bookmarkEnd w:id="386"/>
    </w:p>
    <w:p w14:paraId="3EF5B6BD" w14:textId="77777777" w:rsidR="00004F53" w:rsidRPr="00004F53" w:rsidRDefault="00004F53" w:rsidP="00004F53">
      <w:pPr>
        <w:pStyle w:val="SPECText4"/>
        <w:rPr>
          <w:rFonts w:asciiTheme="minorHAnsi" w:hAnsiTheme="minorHAnsi"/>
          <w:sz w:val="18"/>
          <w:szCs w:val="18"/>
        </w:rPr>
      </w:pPr>
      <w:r w:rsidRPr="00004F53">
        <w:rPr>
          <w:rFonts w:asciiTheme="minorHAnsi" w:hAnsiTheme="minorHAnsi"/>
          <w:sz w:val="18"/>
          <w:szCs w:val="18"/>
        </w:rPr>
        <w:t>Test manhole grounding to ensure electrical continuity of grounding and bonding connections.  Measure and report ground resistance as specified in Section 26 05 26, “Grounding and Bonding for Electrical Systems.”</w:t>
      </w:r>
    </w:p>
    <w:p w14:paraId="7370409B" w14:textId="17C7C051" w:rsidR="00004F53" w:rsidRDefault="00004F53" w:rsidP="00004F53">
      <w:pPr>
        <w:pStyle w:val="SPECText3"/>
        <w:rPr>
          <w:rFonts w:asciiTheme="minorHAnsi" w:hAnsiTheme="minorHAnsi"/>
          <w:sz w:val="18"/>
          <w:szCs w:val="18"/>
        </w:rPr>
      </w:pPr>
      <w:r w:rsidRPr="00004F53">
        <w:rPr>
          <w:rFonts w:asciiTheme="minorHAnsi" w:hAnsiTheme="minorHAnsi"/>
          <w:sz w:val="18"/>
          <w:szCs w:val="18"/>
        </w:rPr>
        <w:t>Correct deficiencies and retest as specified above to demonstrate compliance.</w:t>
      </w:r>
    </w:p>
    <w:p w14:paraId="65299BEB" w14:textId="084F84EE" w:rsidR="00004F53" w:rsidRDefault="00004F53" w:rsidP="00004F53">
      <w:pPr>
        <w:pStyle w:val="SPECText3"/>
        <w:numPr>
          <w:ilvl w:val="0"/>
          <w:numId w:val="0"/>
        </w:numPr>
        <w:rPr>
          <w:rFonts w:asciiTheme="minorHAnsi" w:hAnsiTheme="minorHAnsi"/>
          <w:sz w:val="18"/>
          <w:szCs w:val="18"/>
        </w:rPr>
      </w:pPr>
    </w:p>
    <w:p w14:paraId="5F3FA3B2" w14:textId="41E4B327" w:rsidR="00004F53" w:rsidRPr="005460F0" w:rsidRDefault="0033273C" w:rsidP="00004F53">
      <w:pPr>
        <w:pStyle w:val="Heading2"/>
        <w:rPr>
          <w:rFonts w:eastAsia="Times New Roman"/>
        </w:rPr>
      </w:pPr>
      <w:bookmarkStart w:id="387" w:name="_Toc48652864"/>
      <w:r>
        <w:rPr>
          <w:rFonts w:eastAsia="Times New Roman"/>
        </w:rPr>
        <w:lastRenderedPageBreak/>
        <w:t>Cleaning</w:t>
      </w:r>
      <w:bookmarkEnd w:id="387"/>
    </w:p>
    <w:p w14:paraId="1930F1F5" w14:textId="77777777" w:rsidR="00004F53" w:rsidRPr="0033273C" w:rsidRDefault="00004F53" w:rsidP="00E003F8">
      <w:pPr>
        <w:pStyle w:val="SPECText3"/>
        <w:numPr>
          <w:ilvl w:val="2"/>
          <w:numId w:val="33"/>
        </w:numPr>
        <w:rPr>
          <w:rFonts w:asciiTheme="minorHAnsi" w:hAnsiTheme="minorHAnsi"/>
          <w:sz w:val="18"/>
          <w:szCs w:val="18"/>
        </w:rPr>
      </w:pPr>
      <w:r w:rsidRPr="0033273C">
        <w:rPr>
          <w:rFonts w:asciiTheme="minorHAnsi" w:hAnsiTheme="minorHAnsi"/>
          <w:sz w:val="18"/>
          <w:szCs w:val="18"/>
        </w:rPr>
        <w:t>Pull leather-washer-type duct cleaner, with graduated washer sizes, through full length of ducts.  Follow with rubber duct swab for final cleaning and to assist in spreading lubricant throughout ducts.</w:t>
      </w:r>
    </w:p>
    <w:p w14:paraId="05BF1515" w14:textId="77777777" w:rsidR="00004F53" w:rsidRPr="00004F53" w:rsidRDefault="00004F53" w:rsidP="00004F53">
      <w:pPr>
        <w:pStyle w:val="STSectEnd"/>
        <w:rPr>
          <w:rFonts w:asciiTheme="minorHAnsi" w:hAnsiTheme="minorHAnsi"/>
          <w:sz w:val="18"/>
          <w:szCs w:val="18"/>
        </w:rPr>
      </w:pPr>
      <w:r w:rsidRPr="00004F53">
        <w:rPr>
          <w:rFonts w:asciiTheme="minorHAnsi" w:hAnsiTheme="minorHAnsi"/>
          <w:sz w:val="18"/>
          <w:szCs w:val="18"/>
        </w:rPr>
        <w:t>END OF SECTION</w:t>
      </w:r>
    </w:p>
    <w:p w14:paraId="2417093C" w14:textId="22CA0F4D" w:rsidR="00026AB9" w:rsidRDefault="00026AB9" w:rsidP="00026AB9">
      <w:pPr>
        <w:spacing w:before="11"/>
        <w:rPr>
          <w:rFonts w:ascii="Times New Roman" w:eastAsia="Times New Roman" w:hAnsi="Times New Roman" w:cs="Times New Roman"/>
          <w:sz w:val="20"/>
          <w:szCs w:val="20"/>
        </w:rPr>
      </w:pPr>
    </w:p>
    <w:p w14:paraId="3CB9C1E8" w14:textId="3D50BF51" w:rsidR="00026AB9" w:rsidRDefault="00026AB9" w:rsidP="00026AB9">
      <w:pPr>
        <w:spacing w:before="11"/>
        <w:rPr>
          <w:rFonts w:ascii="Times New Roman" w:eastAsia="Times New Roman" w:hAnsi="Times New Roman" w:cs="Times New Roman"/>
          <w:sz w:val="20"/>
          <w:szCs w:val="20"/>
        </w:rPr>
      </w:pPr>
    </w:p>
    <w:p w14:paraId="5DC85EB1" w14:textId="6AE58517" w:rsidR="00026AB9" w:rsidRDefault="00026AB9" w:rsidP="00026AB9">
      <w:pPr>
        <w:spacing w:before="11"/>
        <w:rPr>
          <w:rFonts w:ascii="Times New Roman" w:eastAsia="Times New Roman" w:hAnsi="Times New Roman" w:cs="Times New Roman"/>
          <w:sz w:val="20"/>
          <w:szCs w:val="20"/>
        </w:rPr>
      </w:pPr>
    </w:p>
    <w:p w14:paraId="022FA691" w14:textId="7915A8AB" w:rsidR="00026AB9" w:rsidRDefault="00026AB9" w:rsidP="00026AB9">
      <w:pPr>
        <w:spacing w:before="11"/>
        <w:rPr>
          <w:rFonts w:ascii="Times New Roman" w:eastAsia="Times New Roman" w:hAnsi="Times New Roman" w:cs="Times New Roman"/>
          <w:sz w:val="20"/>
          <w:szCs w:val="20"/>
        </w:rPr>
      </w:pPr>
    </w:p>
    <w:p w14:paraId="4EF49777" w14:textId="18639E01" w:rsidR="00026AB9" w:rsidRDefault="00026AB9" w:rsidP="00026AB9">
      <w:pPr>
        <w:spacing w:before="11"/>
        <w:rPr>
          <w:rFonts w:ascii="Times New Roman" w:eastAsia="Times New Roman" w:hAnsi="Times New Roman" w:cs="Times New Roman"/>
          <w:sz w:val="20"/>
          <w:szCs w:val="20"/>
        </w:rPr>
      </w:pPr>
    </w:p>
    <w:p w14:paraId="0F82E262" w14:textId="2B33955B" w:rsidR="00026AB9" w:rsidRDefault="00026AB9" w:rsidP="00026AB9">
      <w:pPr>
        <w:spacing w:before="11"/>
        <w:rPr>
          <w:rFonts w:ascii="Times New Roman" w:eastAsia="Times New Roman" w:hAnsi="Times New Roman" w:cs="Times New Roman"/>
          <w:sz w:val="20"/>
          <w:szCs w:val="20"/>
        </w:rPr>
      </w:pPr>
    </w:p>
    <w:p w14:paraId="68F21742" w14:textId="374A036A" w:rsidR="00297AE6" w:rsidRDefault="00297AE6" w:rsidP="00BA459A">
      <w:pPr>
        <w:rPr>
          <w:rFonts w:eastAsia="Times New Roman" w:cs="Times New Roman"/>
          <w:szCs w:val="18"/>
        </w:rPr>
      </w:pPr>
    </w:p>
    <w:p w14:paraId="6731F55D" w14:textId="77777777" w:rsidR="00297AE6" w:rsidRDefault="00297AE6" w:rsidP="00C97545">
      <w:pPr>
        <w:rPr>
          <w:rFonts w:eastAsia="Times New Roman" w:cs="Times New Roman"/>
          <w:szCs w:val="18"/>
        </w:rPr>
      </w:pPr>
    </w:p>
    <w:p w14:paraId="335A0E6F" w14:textId="33733E83" w:rsidR="00297AE6" w:rsidRPr="00C97545" w:rsidRDefault="00297AE6" w:rsidP="00C97545">
      <w:pPr>
        <w:rPr>
          <w:rFonts w:eastAsia="Times New Roman" w:cs="Times New Roman"/>
          <w:szCs w:val="18"/>
        </w:rPr>
        <w:sectPr w:rsidR="00297AE6" w:rsidRPr="00C97545">
          <w:pgSz w:w="11910" w:h="16840"/>
          <w:pgMar w:top="1240" w:right="760" w:bottom="1220" w:left="1340" w:header="771" w:footer="1024" w:gutter="0"/>
          <w:cols w:space="720"/>
        </w:sectPr>
      </w:pPr>
    </w:p>
    <w:p w14:paraId="20E88AE6" w14:textId="77777777" w:rsidR="00C97545" w:rsidRPr="00C97545" w:rsidRDefault="00C97545" w:rsidP="00C97545">
      <w:pPr>
        <w:rPr>
          <w:rFonts w:eastAsia="Times New Roman" w:cs="Times New Roman"/>
          <w:szCs w:val="18"/>
        </w:rPr>
      </w:pPr>
    </w:p>
    <w:p w14:paraId="1425537A" w14:textId="77777777" w:rsidR="00C97545" w:rsidRPr="00C97545" w:rsidRDefault="00C97545" w:rsidP="00C97545">
      <w:pPr>
        <w:spacing w:before="8"/>
        <w:rPr>
          <w:rFonts w:eastAsia="Times New Roman" w:cs="Times New Roman"/>
          <w:szCs w:val="18"/>
        </w:rPr>
      </w:pPr>
    </w:p>
    <w:p w14:paraId="00A37E12" w14:textId="1B282B91" w:rsidR="00297AE6" w:rsidRDefault="00297AE6" w:rsidP="00297AE6"/>
    <w:p w14:paraId="6F1C27E6" w14:textId="2633A02D" w:rsidR="00297AE6" w:rsidRDefault="00297AE6" w:rsidP="00297AE6"/>
    <w:p w14:paraId="259492B9" w14:textId="77777777" w:rsidR="00297AE6" w:rsidRPr="00297AE6" w:rsidRDefault="00297AE6" w:rsidP="00297AE6"/>
    <w:p w14:paraId="5E68011D" w14:textId="77777777" w:rsidR="009A1BF6" w:rsidRDefault="009A1BF6" w:rsidP="009A1BF6">
      <w:pPr>
        <w:widowControl w:val="0"/>
        <w:tabs>
          <w:tab w:val="left" w:pos="821"/>
        </w:tabs>
        <w:spacing w:after="0" w:line="240" w:lineRule="auto"/>
        <w:rPr>
          <w:rFonts w:ascii="Times New Roman"/>
          <w:sz w:val="22"/>
        </w:rPr>
      </w:pPr>
    </w:p>
    <w:p w14:paraId="292B7982" w14:textId="77777777" w:rsidR="009A1BF6" w:rsidRDefault="009A1BF6" w:rsidP="009A1BF6">
      <w:pPr>
        <w:widowControl w:val="0"/>
        <w:tabs>
          <w:tab w:val="left" w:pos="821"/>
        </w:tabs>
        <w:spacing w:after="0" w:line="240" w:lineRule="auto"/>
        <w:rPr>
          <w:rFonts w:ascii="Times New Roman"/>
          <w:sz w:val="22"/>
        </w:rPr>
      </w:pPr>
    </w:p>
    <w:p w14:paraId="736D90A8" w14:textId="77777777" w:rsidR="009A1BF6" w:rsidRDefault="009A1BF6" w:rsidP="009A1BF6">
      <w:pPr>
        <w:widowControl w:val="0"/>
        <w:tabs>
          <w:tab w:val="left" w:pos="821"/>
        </w:tabs>
        <w:spacing w:after="0" w:line="240" w:lineRule="auto"/>
        <w:rPr>
          <w:rFonts w:ascii="Times New Roman"/>
          <w:sz w:val="22"/>
        </w:rPr>
      </w:pPr>
    </w:p>
    <w:p w14:paraId="16B33BA6" w14:textId="77777777" w:rsidR="009A1BF6" w:rsidRDefault="009A1BF6" w:rsidP="009A1BF6">
      <w:pPr>
        <w:widowControl w:val="0"/>
        <w:tabs>
          <w:tab w:val="left" w:pos="821"/>
        </w:tabs>
        <w:spacing w:after="0" w:line="240" w:lineRule="auto"/>
        <w:rPr>
          <w:rFonts w:ascii="Times New Roman"/>
          <w:sz w:val="22"/>
        </w:rPr>
      </w:pPr>
    </w:p>
    <w:p w14:paraId="23EF49D9" w14:textId="2DF0C21B" w:rsidR="00297AE6" w:rsidRDefault="00297AE6" w:rsidP="00297AE6"/>
    <w:p w14:paraId="0853601A" w14:textId="019A7434" w:rsidR="00297AE6" w:rsidRDefault="00297AE6" w:rsidP="00297AE6"/>
    <w:p w14:paraId="1D68AF8E" w14:textId="5423AB0F" w:rsidR="00297AE6" w:rsidRDefault="00297AE6" w:rsidP="00297AE6"/>
    <w:p w14:paraId="776646EF" w14:textId="29BC3750" w:rsidR="00297AE6" w:rsidRDefault="00297AE6" w:rsidP="00297AE6"/>
    <w:p w14:paraId="34A2AE89" w14:textId="600E99A1" w:rsidR="00297AE6" w:rsidRDefault="00297AE6" w:rsidP="00297AE6"/>
    <w:p w14:paraId="2B28A9DA" w14:textId="5208ED68" w:rsidR="00297AE6" w:rsidRDefault="00297AE6" w:rsidP="00297AE6"/>
    <w:p w14:paraId="3B88871F" w14:textId="7FB49004" w:rsidR="00297AE6" w:rsidRDefault="00297AE6" w:rsidP="00297AE6"/>
    <w:p w14:paraId="4D05EEE6" w14:textId="77AADAB9" w:rsidR="00297AE6" w:rsidRDefault="00297AE6" w:rsidP="00297AE6"/>
    <w:p w14:paraId="7095DDFF" w14:textId="407263F7" w:rsidR="00297AE6" w:rsidRDefault="00297AE6" w:rsidP="00297AE6"/>
    <w:p w14:paraId="7F71DCF5" w14:textId="4E36A83A" w:rsidR="00297AE6" w:rsidRDefault="00297AE6" w:rsidP="00297AE6"/>
    <w:p w14:paraId="21E0916A" w14:textId="3F3748E7" w:rsidR="00297AE6" w:rsidRDefault="00297AE6" w:rsidP="00297AE6"/>
    <w:p w14:paraId="46F4A500" w14:textId="326ADE19" w:rsidR="00297AE6" w:rsidRDefault="00297AE6" w:rsidP="00297AE6"/>
    <w:p w14:paraId="48D72A8A" w14:textId="0187D896" w:rsidR="00297AE6" w:rsidRDefault="00297AE6" w:rsidP="00297AE6"/>
    <w:p w14:paraId="538CADE9" w14:textId="56F89F0F" w:rsidR="00297AE6" w:rsidRDefault="00297AE6" w:rsidP="00297AE6"/>
    <w:p w14:paraId="1AFAD878" w14:textId="244F3B27" w:rsidR="00297AE6" w:rsidRDefault="00297AE6" w:rsidP="00297AE6"/>
    <w:p w14:paraId="0E9D0C8E" w14:textId="39F75EB4" w:rsidR="00297AE6" w:rsidRDefault="00297AE6" w:rsidP="00297AE6"/>
    <w:p w14:paraId="0FC93CDD" w14:textId="3630AC5F" w:rsidR="00297AE6" w:rsidRDefault="00297AE6" w:rsidP="00297AE6"/>
    <w:p w14:paraId="04519A4C" w14:textId="49990AA9" w:rsidR="00297AE6" w:rsidRDefault="00297AE6" w:rsidP="00297AE6"/>
    <w:p w14:paraId="0F3ABFF4" w14:textId="5BE29CDA" w:rsidR="00297AE6" w:rsidRDefault="00297AE6" w:rsidP="00297AE6"/>
    <w:p w14:paraId="1FA82D4A" w14:textId="11DE3E69" w:rsidR="00297AE6" w:rsidRDefault="00297AE6" w:rsidP="00297AE6"/>
    <w:p w14:paraId="160D0369" w14:textId="77777777" w:rsidR="00297AE6" w:rsidRPr="00297AE6" w:rsidRDefault="00297AE6" w:rsidP="00297AE6"/>
    <w:p w14:paraId="30FA1845" w14:textId="77777777" w:rsidR="009A1BF6" w:rsidRDefault="009A1BF6">
      <w:pPr>
        <w:spacing w:after="160" w:line="259" w:lineRule="auto"/>
        <w:jc w:val="left"/>
      </w:pPr>
    </w:p>
    <w:sectPr w:rsidR="009A1BF6" w:rsidSect="00BD0083">
      <w:headerReference w:type="first" r:id="rId11"/>
      <w:pgSz w:w="11906" w:h="16838" w:code="9"/>
      <w:pgMar w:top="1247" w:right="1247" w:bottom="1247" w:left="1247"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31DDF" w14:textId="77777777" w:rsidR="001A5CD8" w:rsidRDefault="001A5CD8" w:rsidP="0021720A">
      <w:pPr>
        <w:spacing w:after="0" w:line="240" w:lineRule="auto"/>
      </w:pPr>
      <w:r>
        <w:separator/>
      </w:r>
    </w:p>
  </w:endnote>
  <w:endnote w:type="continuationSeparator" w:id="0">
    <w:p w14:paraId="670F2160" w14:textId="77777777" w:rsidR="001A5CD8" w:rsidRDefault="001A5CD8" w:rsidP="0021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F47F73" w14:textId="692F4FD8" w:rsidR="001A5CD8" w:rsidRPr="0021720A" w:rsidRDefault="001A5CD8" w:rsidP="00BF3555">
    <w:pPr>
      <w:pStyle w:val="Footer"/>
    </w:pPr>
    <w:ins w:id="298" w:author="Reception [2]" w:date="2020-09-17T10:45:00Z">
      <w:r w:rsidRPr="00355815">
        <w:t>WAW</w:t>
      </w:r>
    </w:ins>
    <w:ins w:id="299" w:author="Reception [2]" w:date="2020-09-17T10:46:00Z">
      <w:r>
        <w:t>02</w:t>
      </w:r>
    </w:ins>
    <w:ins w:id="300" w:author="Reception [2]" w:date="2020-09-17T10:45:00Z">
      <w:r w:rsidRPr="00355815">
        <w:t>-E-SP-00</w:t>
      </w:r>
    </w:ins>
    <w:ins w:id="301" w:author="Nico Brits" w:date="2020-09-21T16:19:00Z">
      <w:r>
        <w:t>8</w:t>
      </w:r>
    </w:ins>
    <w:ins w:id="302" w:author="Reception [2]" w:date="2020-09-17T10:45:00Z">
      <w:del w:id="303" w:author="Nico Brits" w:date="2020-09-21T16:19:00Z">
        <w:r w:rsidRPr="00355815" w:rsidDel="0034419D">
          <w:delText>9</w:delText>
        </w:r>
      </w:del>
    </w:ins>
    <w:r w:rsidRPr="0021720A">
      <w:rPr>
        <w:noProof/>
        <w:lang w:eastAsia="en-IE"/>
      </w:rPr>
      <w:drawing>
        <wp:anchor distT="0" distB="0" distL="114300" distR="114300" simplePos="0" relativeHeight="251656704" behindDoc="0" locked="0" layoutInCell="1" allowOverlap="1" wp14:anchorId="32409A23" wp14:editId="7365FBA4">
          <wp:simplePos x="0" y="0"/>
          <wp:positionH relativeFrom="column">
            <wp:posOffset>51171</wp:posOffset>
          </wp:positionH>
          <wp:positionV relativeFrom="paragraph">
            <wp:posOffset>-144780</wp:posOffset>
          </wp:positionV>
          <wp:extent cx="603504" cy="295656"/>
          <wp:effectExtent l="0" t="0" r="635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thos logo size 5.jpg"/>
                  <pic:cNvPicPr/>
                </pic:nvPicPr>
                <pic:blipFill>
                  <a:blip r:embed="rId1" cstate="print">
                    <a:extLst>
                      <a:ext uri="{28A0092B-C50C-407E-A947-70E740481C1C}">
                        <a14:useLocalDpi xmlns:a14="http://schemas.microsoft.com/office/drawing/2010/main"/>
                      </a:ext>
                    </a:extLst>
                  </a:blip>
                  <a:stretch>
                    <a:fillRect/>
                  </a:stretch>
                </pic:blipFill>
                <pic:spPr>
                  <a:xfrm>
                    <a:off x="0" y="0"/>
                    <a:ext cx="603504" cy="295656"/>
                  </a:xfrm>
                  <a:prstGeom prst="rect">
                    <a:avLst/>
                  </a:prstGeom>
                </pic:spPr>
              </pic:pic>
            </a:graphicData>
          </a:graphic>
          <wp14:sizeRelH relativeFrom="page">
            <wp14:pctWidth>0</wp14:pctWidth>
          </wp14:sizeRelH>
          <wp14:sizeRelV relativeFrom="page">
            <wp14:pctHeight>0</wp14:pctHeight>
          </wp14:sizeRelV>
        </wp:anchor>
      </w:drawing>
    </w:r>
    <w:r w:rsidRPr="0021720A">
      <w:tab/>
    </w:r>
    <w:del w:id="304" w:author="Reception" w:date="2020-08-18T10:12:00Z">
      <w:r w:rsidDel="00F46FF4">
        <w:delText>July</w:delText>
      </w:r>
    </w:del>
    <w:ins w:id="305" w:author="Reception [2]" w:date="2020-09-25T13:38:00Z">
      <w:r>
        <w:t>IF</w:t>
      </w:r>
    </w:ins>
    <w:ins w:id="306" w:author="Nico Brits" w:date="2020-10-02T10:44:00Z">
      <w:r>
        <w:t>C</w:t>
      </w:r>
    </w:ins>
    <w:ins w:id="307" w:author="Reception [2]" w:date="2020-09-25T13:38:00Z">
      <w:r>
        <w:t xml:space="preserve"> Issue - Oct</w:t>
      </w:r>
    </w:ins>
    <w:ins w:id="308" w:author="Reception" w:date="2020-08-18T10:13:00Z">
      <w:del w:id="309" w:author="Reception [2]" w:date="2020-09-25T13:38:00Z">
        <w:r w:rsidDel="00126A3F">
          <w:delText>Aug</w:delText>
        </w:r>
      </w:del>
    </w:ins>
    <w:r>
      <w:t xml:space="preserve"> 2020</w:t>
    </w:r>
    <w:r w:rsidRPr="0021720A">
      <w:tab/>
      <w:t xml:space="preserve">Page </w:t>
    </w:r>
    <w:r w:rsidRPr="0021720A">
      <w:fldChar w:fldCharType="begin"/>
    </w:r>
    <w:r w:rsidRPr="0021720A">
      <w:instrText xml:space="preserve"> PAGE   \* MERGEFORMAT </w:instrText>
    </w:r>
    <w:r w:rsidRPr="0021720A">
      <w:fldChar w:fldCharType="separate"/>
    </w:r>
    <w:r>
      <w:rPr>
        <w:noProof/>
      </w:rPr>
      <w:t>18</w:t>
    </w:r>
    <w:r w:rsidRPr="0021720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732A6" w14:textId="77777777" w:rsidR="001A5CD8" w:rsidRDefault="001A5CD8" w:rsidP="0021720A">
      <w:pPr>
        <w:spacing w:after="0" w:line="240" w:lineRule="auto"/>
      </w:pPr>
      <w:r>
        <w:separator/>
      </w:r>
    </w:p>
  </w:footnote>
  <w:footnote w:type="continuationSeparator" w:id="0">
    <w:p w14:paraId="4D5E1502" w14:textId="77777777" w:rsidR="001A5CD8" w:rsidRDefault="001A5CD8" w:rsidP="0021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8743D9" w14:textId="7B151917" w:rsidR="001A5CD8" w:rsidRDefault="001A5CD8" w:rsidP="00123631">
    <w:pPr>
      <w:pStyle w:val="Header"/>
    </w:pPr>
    <w:r>
      <w:t xml:space="preserve">Microsoft </w:t>
    </w:r>
    <w:del w:id="296" w:author="Reception" w:date="2020-08-18T10:12:00Z">
      <w:r w:rsidDel="00F46FF4">
        <w:delText>DUB13</w:delText>
      </w:r>
    </w:del>
    <w:ins w:id="297" w:author="Reception" w:date="2020-08-18T10:12:00Z">
      <w:r>
        <w:t>WAW02</w:t>
      </w:r>
    </w:ins>
  </w:p>
  <w:p w14:paraId="6342D0B8" w14:textId="378DD5E9" w:rsidR="001A5CD8" w:rsidRPr="00BF3555" w:rsidRDefault="001A5CD8" w:rsidP="00123631">
    <w:pPr>
      <w:pStyle w:val="Header"/>
    </w:pPr>
    <w:r>
      <w:t>Section 26 05 43 Underground Ducts and Raceways for Electrical system review</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28868" w14:textId="77777777" w:rsidR="001A5CD8" w:rsidRDefault="001A5CD8" w:rsidP="00BF3555">
    <w:pPr>
      <w:pStyle w:val="Header"/>
    </w:pPr>
    <w:r>
      <w:rPr>
        <w:noProof/>
        <w:lang w:eastAsia="en-IE"/>
      </w:rPr>
      <w:drawing>
        <wp:anchor distT="0" distB="0" distL="114300" distR="114300" simplePos="0" relativeHeight="251659776" behindDoc="1" locked="0" layoutInCell="1" allowOverlap="1" wp14:anchorId="2A73B4FF" wp14:editId="1F3F8B85">
          <wp:simplePos x="0" y="0"/>
          <wp:positionH relativeFrom="column">
            <wp:posOffset>-777557</wp:posOffset>
          </wp:positionH>
          <wp:positionV relativeFrom="paragraph">
            <wp:posOffset>-214630</wp:posOffset>
          </wp:positionV>
          <wp:extent cx="7591425" cy="10736580"/>
          <wp:effectExtent l="0" t="0" r="9525" b="7620"/>
          <wp:wrapNone/>
          <wp:docPr id="3" name="Picture 3" descr="Front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591425" cy="107365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7E9DC" w14:textId="77777777" w:rsidR="001A5CD8" w:rsidRDefault="001A5CD8" w:rsidP="00BF3555">
    <w:pPr>
      <w:pStyle w:val="Header"/>
    </w:pPr>
    <w:r>
      <w:rPr>
        <w:noProof/>
        <w:lang w:eastAsia="en-IE"/>
      </w:rPr>
      <w:drawing>
        <wp:anchor distT="0" distB="0" distL="114300" distR="114300" simplePos="0" relativeHeight="251660288" behindDoc="1" locked="0" layoutInCell="1" allowOverlap="1" wp14:anchorId="1F11A572" wp14:editId="0304BF83">
          <wp:simplePos x="0" y="0"/>
          <wp:positionH relativeFrom="column">
            <wp:posOffset>-796290</wp:posOffset>
          </wp:positionH>
          <wp:positionV relativeFrom="paragraph">
            <wp:posOffset>-431800</wp:posOffset>
          </wp:positionV>
          <wp:extent cx="7673340" cy="10845165"/>
          <wp:effectExtent l="0" t="0" r="3810" b="0"/>
          <wp:wrapNone/>
          <wp:docPr id="11" name="Picture 11" descr="Back Cover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ck Cover_A4"/>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7673340" cy="108451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4658D"/>
    <w:multiLevelType w:val="hybridMultilevel"/>
    <w:tmpl w:val="FC3666EE"/>
    <w:lvl w:ilvl="0" w:tplc="48149F4A">
      <w:start w:val="1"/>
      <w:numFmt w:val="bullet"/>
      <w:pStyle w:val="Bullets2"/>
      <w:lvlText w:val=""/>
      <w:lvlJc w:val="left"/>
      <w:pPr>
        <w:ind w:left="720" w:hanging="360"/>
      </w:pPr>
      <w:rPr>
        <w:rFonts w:ascii="Symbol" w:hAnsi="Symbol" w:hint="default"/>
        <w:color w:val="104533"/>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AA0B36"/>
    <w:multiLevelType w:val="hybridMultilevel"/>
    <w:tmpl w:val="EA3EEC36"/>
    <w:lvl w:ilvl="0" w:tplc="9BD01A20">
      <w:start w:val="1"/>
      <w:numFmt w:val="bullet"/>
      <w:pStyle w:val="Bullets1"/>
      <w:lvlText w:val=""/>
      <w:lvlJc w:val="left"/>
      <w:pPr>
        <w:ind w:left="360" w:hanging="360"/>
      </w:pPr>
      <w:rPr>
        <w:rFonts w:ascii="Wingdings" w:hAnsi="Wingdings" w:hint="default"/>
        <w:color w:val="104533"/>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5A287DAF"/>
    <w:multiLevelType w:val="multilevel"/>
    <w:tmpl w:val="00728882"/>
    <w:lvl w:ilvl="0">
      <w:start w:val="1"/>
      <w:numFmt w:val="decimal"/>
      <w:pStyle w:val="Heading1"/>
      <w:lvlText w:val="%1."/>
      <w:lvlJc w:val="left"/>
      <w:pPr>
        <w:ind w:left="284" w:hanging="284"/>
      </w:pPr>
      <w:rPr>
        <w:rFonts w:hint="default"/>
      </w:rPr>
    </w:lvl>
    <w:lvl w:ilvl="1">
      <w:start w:val="1"/>
      <w:numFmt w:val="decimal"/>
      <w:pStyle w:val="Heading2"/>
      <w:lvlText w:val="%1.%2."/>
      <w:lvlJc w:val="left"/>
      <w:pPr>
        <w:ind w:left="851" w:hanging="284"/>
      </w:pPr>
      <w:rPr>
        <w:rFonts w:hint="default"/>
      </w:rPr>
    </w:lvl>
    <w:lvl w:ilvl="2">
      <w:start w:val="1"/>
      <w:numFmt w:val="decimal"/>
      <w:pStyle w:val="Heading3"/>
      <w:lvlText w:val="%1.%2.%3."/>
      <w:lvlJc w:val="left"/>
      <w:pPr>
        <w:ind w:left="284" w:hanging="284"/>
      </w:pPr>
      <w:rPr>
        <w:rFonts w:hint="default"/>
      </w:rPr>
    </w:lvl>
    <w:lvl w:ilvl="3">
      <w:start w:val="1"/>
      <w:numFmt w:val="decimal"/>
      <w:lvlText w:val="%1.%2.%3.%4."/>
      <w:lvlJc w:val="left"/>
      <w:pPr>
        <w:ind w:left="284" w:hanging="284"/>
      </w:pPr>
      <w:rPr>
        <w:rFonts w:hint="default"/>
      </w:rPr>
    </w:lvl>
    <w:lvl w:ilvl="4">
      <w:start w:val="1"/>
      <w:numFmt w:val="decimal"/>
      <w:lvlText w:val="%1.%2.%3.%4.%5."/>
      <w:lvlJc w:val="left"/>
      <w:pPr>
        <w:ind w:left="284" w:hanging="284"/>
      </w:pPr>
      <w:rPr>
        <w:rFonts w:hint="default"/>
      </w:rPr>
    </w:lvl>
    <w:lvl w:ilvl="5">
      <w:start w:val="1"/>
      <w:numFmt w:val="decimal"/>
      <w:lvlText w:val="%1.%2.%3.%4.%5.%6."/>
      <w:lvlJc w:val="left"/>
      <w:pPr>
        <w:ind w:left="284" w:hanging="284"/>
      </w:pPr>
      <w:rPr>
        <w:rFonts w:hint="default"/>
      </w:rPr>
    </w:lvl>
    <w:lvl w:ilvl="6">
      <w:start w:val="1"/>
      <w:numFmt w:val="decimal"/>
      <w:lvlText w:val="%1.%2.%3.%4.%5.%6.%7."/>
      <w:lvlJc w:val="left"/>
      <w:pPr>
        <w:ind w:left="284" w:hanging="284"/>
      </w:pPr>
      <w:rPr>
        <w:rFonts w:hint="default"/>
      </w:rPr>
    </w:lvl>
    <w:lvl w:ilvl="7">
      <w:start w:val="1"/>
      <w:numFmt w:val="decimal"/>
      <w:lvlText w:val="%1.%2.%3.%4.%5.%6.%7.%8."/>
      <w:lvlJc w:val="left"/>
      <w:pPr>
        <w:ind w:left="284" w:hanging="284"/>
      </w:pPr>
      <w:rPr>
        <w:rFonts w:hint="default"/>
      </w:rPr>
    </w:lvl>
    <w:lvl w:ilvl="8">
      <w:start w:val="1"/>
      <w:numFmt w:val="decimal"/>
      <w:lvlText w:val="%1.%2.%3.%4.%5.%6.%7.%8.%9."/>
      <w:lvlJc w:val="left"/>
      <w:pPr>
        <w:ind w:left="284" w:hanging="284"/>
      </w:pPr>
      <w:rPr>
        <w:rFonts w:hint="default"/>
      </w:rPr>
    </w:lvl>
  </w:abstractNum>
  <w:abstractNum w:abstractNumId="3" w15:restartNumberingAfterBreak="0">
    <w:nsid w:val="6ABD1177"/>
    <w:multiLevelType w:val="multilevel"/>
    <w:tmpl w:val="797ADFFE"/>
    <w:name w:val="MASTERSPEC"/>
    <w:lvl w:ilvl="0">
      <w:start w:val="1"/>
      <w:numFmt w:val="decimal"/>
      <w:pStyle w:val="PRT"/>
      <w:suff w:val="nothing"/>
      <w:lvlText w:val="PART %1 - "/>
      <w:lvlJc w:val="left"/>
      <w:pPr>
        <w:ind w:left="0" w:firstLine="0"/>
      </w:pPr>
    </w:lvl>
    <w:lvl w:ilvl="1">
      <w:start w:val="1"/>
      <w:numFmt w:val="decimal"/>
      <w:pStyle w:val="Heading1NUM"/>
      <w:lvlText w:val="%1.%2"/>
      <w:lvlJc w:val="left"/>
      <w:pPr>
        <w:tabs>
          <w:tab w:val="num" w:pos="504"/>
        </w:tabs>
        <w:ind w:left="504" w:hanging="504"/>
      </w:pPr>
    </w:lvl>
    <w:lvl w:ilvl="2">
      <w:start w:val="1"/>
      <w:numFmt w:val="upperLetter"/>
      <w:pStyle w:val="Heading2NUM"/>
      <w:lvlText w:val="%3."/>
      <w:lvlJc w:val="left"/>
      <w:pPr>
        <w:tabs>
          <w:tab w:val="num" w:pos="504"/>
        </w:tabs>
        <w:ind w:left="504" w:hanging="360"/>
      </w:pPr>
    </w:lvl>
    <w:lvl w:ilvl="3">
      <w:start w:val="1"/>
      <w:numFmt w:val="decimal"/>
      <w:pStyle w:val="Heading3NUM"/>
      <w:lvlText w:val="%4."/>
      <w:lvlJc w:val="left"/>
      <w:pPr>
        <w:tabs>
          <w:tab w:val="num" w:pos="936"/>
        </w:tabs>
        <w:ind w:left="936" w:hanging="432"/>
      </w:pPr>
    </w:lvl>
    <w:lvl w:ilvl="4">
      <w:start w:val="1"/>
      <w:numFmt w:val="lowerLetter"/>
      <w:pStyle w:val="Heading4NUM"/>
      <w:lvlText w:val="%5."/>
      <w:lvlJc w:val="left"/>
      <w:pPr>
        <w:tabs>
          <w:tab w:val="num" w:pos="1368"/>
        </w:tabs>
        <w:ind w:left="1368" w:hanging="432"/>
      </w:pPr>
    </w:lvl>
    <w:lvl w:ilvl="5">
      <w:start w:val="1"/>
      <w:numFmt w:val="decimal"/>
      <w:pStyle w:val="Heading5NUM"/>
      <w:lvlText w:val="%6)"/>
      <w:lvlJc w:val="left"/>
      <w:pPr>
        <w:tabs>
          <w:tab w:val="num" w:pos="1800"/>
        </w:tabs>
        <w:ind w:left="1800" w:hanging="432"/>
      </w:pPr>
    </w:lvl>
    <w:lvl w:ilvl="6">
      <w:start w:val="1"/>
      <w:numFmt w:val="lowerLetter"/>
      <w:pStyle w:val="Heading6NUM"/>
      <w:lvlText w:val="%7)"/>
      <w:lvlJc w:val="left"/>
      <w:pPr>
        <w:tabs>
          <w:tab w:val="num" w:pos="2232"/>
        </w:tabs>
        <w:ind w:left="2232" w:hanging="432"/>
      </w:pPr>
    </w:lvl>
    <w:lvl w:ilvl="7">
      <w:start w:val="1"/>
      <w:numFmt w:val="none"/>
      <w:lvlText w:val=""/>
      <w:lvlJc w:val="left"/>
      <w:pPr>
        <w:tabs>
          <w:tab w:val="num" w:pos="2880"/>
        </w:tabs>
        <w:ind w:left="2880" w:hanging="360"/>
      </w:pPr>
    </w:lvl>
    <w:lvl w:ilvl="8">
      <w:numFmt w:val="none"/>
      <w:lvlText w:val=""/>
      <w:lvlJc w:val="left"/>
      <w:pPr>
        <w:tabs>
          <w:tab w:val="num" w:pos="3240"/>
        </w:tabs>
        <w:ind w:left="3240" w:hanging="360"/>
      </w:pPr>
    </w:lvl>
  </w:abstractNum>
  <w:abstractNum w:abstractNumId="4" w15:restartNumberingAfterBreak="0">
    <w:nsid w:val="6FC653F4"/>
    <w:multiLevelType w:val="multilevel"/>
    <w:tmpl w:val="7538413C"/>
    <w:lvl w:ilvl="0">
      <w:start w:val="1"/>
      <w:numFmt w:val="decimal"/>
      <w:lvlRestart w:val="0"/>
      <w:pStyle w:val="SPECText1"/>
      <w:suff w:val="space"/>
      <w:lvlText w:val="PART %1"/>
      <w:lvlJc w:val="left"/>
      <w:pPr>
        <w:ind w:left="0" w:firstLine="0"/>
      </w:pPr>
    </w:lvl>
    <w:lvl w:ilvl="1">
      <w:start w:val="1"/>
      <w:numFmt w:val="decimal"/>
      <w:pStyle w:val="SPECText2"/>
      <w:lvlText w:val="%1.%2"/>
      <w:lvlJc w:val="left"/>
      <w:pPr>
        <w:tabs>
          <w:tab w:val="num" w:pos="720"/>
        </w:tabs>
        <w:ind w:left="720" w:hanging="720"/>
      </w:pPr>
    </w:lvl>
    <w:lvl w:ilvl="2">
      <w:start w:val="1"/>
      <w:numFmt w:val="upperLetter"/>
      <w:pStyle w:val="SPECText3"/>
      <w:lvlText w:val="%3."/>
      <w:lvlJc w:val="left"/>
      <w:pPr>
        <w:tabs>
          <w:tab w:val="num" w:pos="1440"/>
        </w:tabs>
        <w:ind w:left="1440" w:hanging="720"/>
      </w:pPr>
    </w:lvl>
    <w:lvl w:ilvl="3">
      <w:start w:val="1"/>
      <w:numFmt w:val="decimal"/>
      <w:pStyle w:val="SPECText4"/>
      <w:lvlText w:val="%4."/>
      <w:lvlJc w:val="left"/>
      <w:pPr>
        <w:tabs>
          <w:tab w:val="num" w:pos="2160"/>
        </w:tabs>
        <w:ind w:left="2160" w:hanging="720"/>
      </w:pPr>
    </w:lvl>
    <w:lvl w:ilvl="4">
      <w:start w:val="1"/>
      <w:numFmt w:val="lowerLetter"/>
      <w:pStyle w:val="SPECText5"/>
      <w:lvlText w:val="%5."/>
      <w:lvlJc w:val="left"/>
      <w:pPr>
        <w:tabs>
          <w:tab w:val="num" w:pos="2880"/>
        </w:tabs>
        <w:ind w:left="2880" w:hanging="720"/>
      </w:pPr>
    </w:lvl>
    <w:lvl w:ilvl="5">
      <w:start w:val="1"/>
      <w:numFmt w:val="decimal"/>
      <w:pStyle w:val="SPECText6"/>
      <w:lvlText w:val="%6)"/>
      <w:lvlJc w:val="left"/>
      <w:pPr>
        <w:tabs>
          <w:tab w:val="num" w:pos="3600"/>
        </w:tabs>
        <w:ind w:left="3600" w:hanging="720"/>
      </w:pPr>
    </w:lvl>
    <w:lvl w:ilvl="6">
      <w:start w:val="1"/>
      <w:numFmt w:val="lowerLetter"/>
      <w:pStyle w:val="SPECText7"/>
      <w:lvlText w:val="%7)"/>
      <w:lvlJc w:val="left"/>
      <w:pPr>
        <w:tabs>
          <w:tab w:val="num" w:pos="4320"/>
        </w:tabs>
        <w:ind w:left="4320" w:hanging="720"/>
      </w:pPr>
    </w:lvl>
    <w:lvl w:ilvl="7">
      <w:start w:val="1"/>
      <w:numFmt w:val="decimal"/>
      <w:pStyle w:val="SPECText8"/>
      <w:lvlText w:val="(%8)"/>
      <w:lvlJc w:val="left"/>
      <w:pPr>
        <w:tabs>
          <w:tab w:val="num" w:pos="5040"/>
        </w:tabs>
        <w:ind w:left="5040" w:hanging="720"/>
      </w:pPr>
    </w:lvl>
    <w:lvl w:ilvl="8">
      <w:start w:val="1"/>
      <w:numFmt w:val="lowerLetter"/>
      <w:pStyle w:val="SPECText9"/>
      <w:lvlText w:val="(%9)"/>
      <w:lvlJc w:val="left"/>
      <w:pPr>
        <w:tabs>
          <w:tab w:val="num" w:pos="5760"/>
        </w:tabs>
        <w:ind w:left="5760" w:hanging="720"/>
      </w:pPr>
    </w:lvl>
  </w:abstractNum>
  <w:abstractNum w:abstractNumId="5" w15:restartNumberingAfterBreak="0">
    <w:nsid w:val="73247BA8"/>
    <w:multiLevelType w:val="hybridMultilevel"/>
    <w:tmpl w:val="66F8C936"/>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1"/>
  </w:num>
  <w:num w:numId="2">
    <w:abstractNumId w:val="0"/>
  </w:num>
  <w:num w:numId="3">
    <w:abstractNumId w:val="2"/>
  </w:num>
  <w:num w:numId="4">
    <w:abstractNumId w:val="4"/>
  </w:num>
  <w:num w:numId="5">
    <w:abstractNumId w:val="3"/>
  </w:num>
  <w:num w:numId="6">
    <w:abstractNumId w:val="5"/>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ception">
    <w15:presenceInfo w15:providerId="None" w15:userId="Reception"/>
  </w15:person>
  <w15:person w15:author="James Gillic">
    <w15:presenceInfo w15:providerId="AD" w15:userId="S::jamesgillic@ethoseng.ie::f421b4aa-57f4-4ba1-9bf0-d51bc0f9ea1f"/>
  </w15:person>
  <w15:person w15:author="Reception [2]">
    <w15:presenceInfo w15:providerId="AD" w15:userId="S::reception@ethoseng.ie::6e122897-f66e-4d65-9a6d-07eb9d5fcaa9"/>
  </w15:person>
  <w15:person w15:author="Nico Brits">
    <w15:presenceInfo w15:providerId="AD" w15:userId="S::nicobrits@ethoseng.ie::7acc9ff7-eace-4e2a-b278-c8210c036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CD4"/>
    <w:rsid w:val="00002178"/>
    <w:rsid w:val="00004F53"/>
    <w:rsid w:val="0001006C"/>
    <w:rsid w:val="0001125B"/>
    <w:rsid w:val="00014BAC"/>
    <w:rsid w:val="00026AB9"/>
    <w:rsid w:val="0003050D"/>
    <w:rsid w:val="00034F1D"/>
    <w:rsid w:val="00044465"/>
    <w:rsid w:val="00050F59"/>
    <w:rsid w:val="000528F7"/>
    <w:rsid w:val="00054D32"/>
    <w:rsid w:val="00057090"/>
    <w:rsid w:val="00057E88"/>
    <w:rsid w:val="000B33A5"/>
    <w:rsid w:val="000B5BC3"/>
    <w:rsid w:val="00104E61"/>
    <w:rsid w:val="0011115E"/>
    <w:rsid w:val="00123631"/>
    <w:rsid w:val="00126A3F"/>
    <w:rsid w:val="00127BF0"/>
    <w:rsid w:val="001325A1"/>
    <w:rsid w:val="001712FC"/>
    <w:rsid w:val="001747FB"/>
    <w:rsid w:val="001A5CD8"/>
    <w:rsid w:val="001B2FDE"/>
    <w:rsid w:val="001D1FEB"/>
    <w:rsid w:val="001D4155"/>
    <w:rsid w:val="001E2789"/>
    <w:rsid w:val="001E4EEB"/>
    <w:rsid w:val="001F03BE"/>
    <w:rsid w:val="001F05C9"/>
    <w:rsid w:val="001F1018"/>
    <w:rsid w:val="0020735A"/>
    <w:rsid w:val="00210B58"/>
    <w:rsid w:val="002160A7"/>
    <w:rsid w:val="0021720A"/>
    <w:rsid w:val="00220D03"/>
    <w:rsid w:val="00221426"/>
    <w:rsid w:val="00241C4D"/>
    <w:rsid w:val="00251EFC"/>
    <w:rsid w:val="00260CD6"/>
    <w:rsid w:val="00275120"/>
    <w:rsid w:val="00297AE6"/>
    <w:rsid w:val="002A248A"/>
    <w:rsid w:val="002A7176"/>
    <w:rsid w:val="002B1FBB"/>
    <w:rsid w:val="002B7F73"/>
    <w:rsid w:val="002E0A45"/>
    <w:rsid w:val="002E5BED"/>
    <w:rsid w:val="00301066"/>
    <w:rsid w:val="00302CAF"/>
    <w:rsid w:val="00311966"/>
    <w:rsid w:val="003121B4"/>
    <w:rsid w:val="00324A01"/>
    <w:rsid w:val="00324A2C"/>
    <w:rsid w:val="00327B34"/>
    <w:rsid w:val="0033273C"/>
    <w:rsid w:val="003336B5"/>
    <w:rsid w:val="0034419D"/>
    <w:rsid w:val="0035184A"/>
    <w:rsid w:val="00352845"/>
    <w:rsid w:val="00354B12"/>
    <w:rsid w:val="00355815"/>
    <w:rsid w:val="00374E07"/>
    <w:rsid w:val="003936D1"/>
    <w:rsid w:val="003957B7"/>
    <w:rsid w:val="003A683C"/>
    <w:rsid w:val="003B0B54"/>
    <w:rsid w:val="003B0BD0"/>
    <w:rsid w:val="003B0EC8"/>
    <w:rsid w:val="003B16C0"/>
    <w:rsid w:val="003C15A4"/>
    <w:rsid w:val="003C4109"/>
    <w:rsid w:val="003C5212"/>
    <w:rsid w:val="003D2954"/>
    <w:rsid w:val="003D7E0A"/>
    <w:rsid w:val="003E7B52"/>
    <w:rsid w:val="003F1EF9"/>
    <w:rsid w:val="003F2142"/>
    <w:rsid w:val="003F7447"/>
    <w:rsid w:val="004260A1"/>
    <w:rsid w:val="00433324"/>
    <w:rsid w:val="00433CD4"/>
    <w:rsid w:val="004538B6"/>
    <w:rsid w:val="00456BC4"/>
    <w:rsid w:val="00464DCD"/>
    <w:rsid w:val="00487B80"/>
    <w:rsid w:val="004E230D"/>
    <w:rsid w:val="004F7C37"/>
    <w:rsid w:val="00532265"/>
    <w:rsid w:val="00537BCC"/>
    <w:rsid w:val="00537C14"/>
    <w:rsid w:val="005460F0"/>
    <w:rsid w:val="005509B9"/>
    <w:rsid w:val="00553850"/>
    <w:rsid w:val="005558BF"/>
    <w:rsid w:val="00555C3E"/>
    <w:rsid w:val="00556DC8"/>
    <w:rsid w:val="00557649"/>
    <w:rsid w:val="005728C3"/>
    <w:rsid w:val="00572A34"/>
    <w:rsid w:val="00575354"/>
    <w:rsid w:val="00586507"/>
    <w:rsid w:val="0059449B"/>
    <w:rsid w:val="005A4943"/>
    <w:rsid w:val="005A55C0"/>
    <w:rsid w:val="005D2721"/>
    <w:rsid w:val="00625233"/>
    <w:rsid w:val="00630F42"/>
    <w:rsid w:val="006324D6"/>
    <w:rsid w:val="006353EE"/>
    <w:rsid w:val="00685A9D"/>
    <w:rsid w:val="00690043"/>
    <w:rsid w:val="006B208C"/>
    <w:rsid w:val="006B3EDB"/>
    <w:rsid w:val="006D1D23"/>
    <w:rsid w:val="006D56E0"/>
    <w:rsid w:val="006D6AAE"/>
    <w:rsid w:val="006F53B8"/>
    <w:rsid w:val="00710C5F"/>
    <w:rsid w:val="007260D8"/>
    <w:rsid w:val="00744F5B"/>
    <w:rsid w:val="00747393"/>
    <w:rsid w:val="00760413"/>
    <w:rsid w:val="0077498D"/>
    <w:rsid w:val="007754BC"/>
    <w:rsid w:val="00785861"/>
    <w:rsid w:val="007940DE"/>
    <w:rsid w:val="00795869"/>
    <w:rsid w:val="007A550C"/>
    <w:rsid w:val="007B0E04"/>
    <w:rsid w:val="007B1567"/>
    <w:rsid w:val="007C3F35"/>
    <w:rsid w:val="007C48D0"/>
    <w:rsid w:val="007D28CC"/>
    <w:rsid w:val="007E35B0"/>
    <w:rsid w:val="007F1CD6"/>
    <w:rsid w:val="007F3F5E"/>
    <w:rsid w:val="00813F30"/>
    <w:rsid w:val="00822AFE"/>
    <w:rsid w:val="00825D06"/>
    <w:rsid w:val="00830EAC"/>
    <w:rsid w:val="00845568"/>
    <w:rsid w:val="00850131"/>
    <w:rsid w:val="00853851"/>
    <w:rsid w:val="008616A9"/>
    <w:rsid w:val="008739F6"/>
    <w:rsid w:val="008758B9"/>
    <w:rsid w:val="008853C0"/>
    <w:rsid w:val="0089013D"/>
    <w:rsid w:val="008A3EC3"/>
    <w:rsid w:val="008B1B49"/>
    <w:rsid w:val="008B2057"/>
    <w:rsid w:val="008B4168"/>
    <w:rsid w:val="008C58C1"/>
    <w:rsid w:val="008C6E84"/>
    <w:rsid w:val="008D04AF"/>
    <w:rsid w:val="008E2BAA"/>
    <w:rsid w:val="008E5406"/>
    <w:rsid w:val="008E555F"/>
    <w:rsid w:val="00911969"/>
    <w:rsid w:val="00913182"/>
    <w:rsid w:val="00916730"/>
    <w:rsid w:val="00920AAB"/>
    <w:rsid w:val="009240A4"/>
    <w:rsid w:val="00952373"/>
    <w:rsid w:val="0095782B"/>
    <w:rsid w:val="009637A6"/>
    <w:rsid w:val="009654F7"/>
    <w:rsid w:val="0097116C"/>
    <w:rsid w:val="009A1BF6"/>
    <w:rsid w:val="009C0CAF"/>
    <w:rsid w:val="009E7612"/>
    <w:rsid w:val="00A04DC4"/>
    <w:rsid w:val="00A07FCF"/>
    <w:rsid w:val="00A17680"/>
    <w:rsid w:val="00A713AE"/>
    <w:rsid w:val="00A717B8"/>
    <w:rsid w:val="00A907D6"/>
    <w:rsid w:val="00A94D88"/>
    <w:rsid w:val="00AB51C8"/>
    <w:rsid w:val="00AC45D3"/>
    <w:rsid w:val="00AF0B2C"/>
    <w:rsid w:val="00AF4EEF"/>
    <w:rsid w:val="00B228A2"/>
    <w:rsid w:val="00B4026C"/>
    <w:rsid w:val="00B54397"/>
    <w:rsid w:val="00B64C4A"/>
    <w:rsid w:val="00B73D33"/>
    <w:rsid w:val="00B76970"/>
    <w:rsid w:val="00B96172"/>
    <w:rsid w:val="00BA1C56"/>
    <w:rsid w:val="00BA459A"/>
    <w:rsid w:val="00BB5988"/>
    <w:rsid w:val="00BB7622"/>
    <w:rsid w:val="00BD0083"/>
    <w:rsid w:val="00BD0A16"/>
    <w:rsid w:val="00BD75F7"/>
    <w:rsid w:val="00BE2948"/>
    <w:rsid w:val="00BF3555"/>
    <w:rsid w:val="00BF57A4"/>
    <w:rsid w:val="00C16359"/>
    <w:rsid w:val="00C24274"/>
    <w:rsid w:val="00C24BCF"/>
    <w:rsid w:val="00C32D13"/>
    <w:rsid w:val="00C3517A"/>
    <w:rsid w:val="00C36670"/>
    <w:rsid w:val="00C40B7E"/>
    <w:rsid w:val="00C4430E"/>
    <w:rsid w:val="00C464C7"/>
    <w:rsid w:val="00C529F3"/>
    <w:rsid w:val="00C579C6"/>
    <w:rsid w:val="00C6204E"/>
    <w:rsid w:val="00C75AC8"/>
    <w:rsid w:val="00C84134"/>
    <w:rsid w:val="00C90F84"/>
    <w:rsid w:val="00C93C26"/>
    <w:rsid w:val="00C97545"/>
    <w:rsid w:val="00CA1CA8"/>
    <w:rsid w:val="00CA4E39"/>
    <w:rsid w:val="00CE0EF8"/>
    <w:rsid w:val="00CE5929"/>
    <w:rsid w:val="00D02695"/>
    <w:rsid w:val="00D17443"/>
    <w:rsid w:val="00D2433A"/>
    <w:rsid w:val="00D340E3"/>
    <w:rsid w:val="00D50236"/>
    <w:rsid w:val="00D52E54"/>
    <w:rsid w:val="00D6648F"/>
    <w:rsid w:val="00D83301"/>
    <w:rsid w:val="00D841A0"/>
    <w:rsid w:val="00DA4ED8"/>
    <w:rsid w:val="00DC74AC"/>
    <w:rsid w:val="00DD6872"/>
    <w:rsid w:val="00DE68A9"/>
    <w:rsid w:val="00E003F8"/>
    <w:rsid w:val="00E016C9"/>
    <w:rsid w:val="00E034F8"/>
    <w:rsid w:val="00E07609"/>
    <w:rsid w:val="00E159C6"/>
    <w:rsid w:val="00E16147"/>
    <w:rsid w:val="00E1756A"/>
    <w:rsid w:val="00E17C46"/>
    <w:rsid w:val="00E20DB0"/>
    <w:rsid w:val="00E35872"/>
    <w:rsid w:val="00E44B41"/>
    <w:rsid w:val="00E65A7F"/>
    <w:rsid w:val="00E71820"/>
    <w:rsid w:val="00E76947"/>
    <w:rsid w:val="00E80413"/>
    <w:rsid w:val="00E87E73"/>
    <w:rsid w:val="00E95D63"/>
    <w:rsid w:val="00EB28FF"/>
    <w:rsid w:val="00EB7C3A"/>
    <w:rsid w:val="00ED48BC"/>
    <w:rsid w:val="00ED4AE1"/>
    <w:rsid w:val="00EE09E0"/>
    <w:rsid w:val="00EF743C"/>
    <w:rsid w:val="00F02344"/>
    <w:rsid w:val="00F04712"/>
    <w:rsid w:val="00F05A5A"/>
    <w:rsid w:val="00F23506"/>
    <w:rsid w:val="00F46FF4"/>
    <w:rsid w:val="00F61DF9"/>
    <w:rsid w:val="00F64713"/>
    <w:rsid w:val="00F666CB"/>
    <w:rsid w:val="00F74F18"/>
    <w:rsid w:val="00F7501A"/>
    <w:rsid w:val="00F827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A24E7E5"/>
  <w15:docId w15:val="{CB02A47B-8D41-470D-B56C-CBCEDB2BF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4F53"/>
    <w:pPr>
      <w:spacing w:after="240" w:line="276" w:lineRule="auto"/>
      <w:jc w:val="both"/>
    </w:pPr>
    <w:rPr>
      <w:rFonts w:ascii="Verdana" w:hAnsi="Verdana"/>
      <w:sz w:val="18"/>
    </w:rPr>
  </w:style>
  <w:style w:type="paragraph" w:styleId="Heading1">
    <w:name w:val="heading 1"/>
    <w:basedOn w:val="Normal"/>
    <w:next w:val="Normal"/>
    <w:link w:val="Heading1Char"/>
    <w:uiPriority w:val="9"/>
    <w:qFormat/>
    <w:rsid w:val="00EB7C3A"/>
    <w:pPr>
      <w:keepNext/>
      <w:keepLines/>
      <w:numPr>
        <w:numId w:val="3"/>
      </w:numPr>
      <w:tabs>
        <w:tab w:val="left" w:pos="851"/>
      </w:tabs>
      <w:spacing w:before="240"/>
      <w:jc w:val="left"/>
      <w:outlineLvl w:val="0"/>
    </w:pPr>
    <w:rPr>
      <w:rFonts w:eastAsiaTheme="majorEastAsia" w:cstheme="majorBidi"/>
      <w:color w:val="104533"/>
      <w:sz w:val="32"/>
      <w:szCs w:val="32"/>
    </w:rPr>
  </w:style>
  <w:style w:type="paragraph" w:styleId="Heading2">
    <w:name w:val="heading 2"/>
    <w:basedOn w:val="Normal"/>
    <w:next w:val="Normal"/>
    <w:link w:val="Heading2Char"/>
    <w:uiPriority w:val="9"/>
    <w:unhideWhenUsed/>
    <w:qFormat/>
    <w:rsid w:val="00EB7C3A"/>
    <w:pPr>
      <w:keepNext/>
      <w:keepLines/>
      <w:numPr>
        <w:ilvl w:val="1"/>
        <w:numId w:val="3"/>
      </w:numPr>
      <w:tabs>
        <w:tab w:val="left" w:pos="851"/>
      </w:tabs>
      <w:spacing w:before="120" w:after="120"/>
      <w:outlineLvl w:val="1"/>
    </w:pPr>
    <w:rPr>
      <w:rFonts w:eastAsiaTheme="majorEastAsia" w:cstheme="majorBidi"/>
      <w:color w:val="008000"/>
      <w:sz w:val="28"/>
      <w:szCs w:val="26"/>
    </w:rPr>
  </w:style>
  <w:style w:type="paragraph" w:styleId="Heading3">
    <w:name w:val="heading 3"/>
    <w:basedOn w:val="Normal"/>
    <w:next w:val="Normal"/>
    <w:link w:val="Heading3Char"/>
    <w:uiPriority w:val="9"/>
    <w:unhideWhenUsed/>
    <w:qFormat/>
    <w:rsid w:val="00EB7C3A"/>
    <w:pPr>
      <w:keepNext/>
      <w:keepLines/>
      <w:numPr>
        <w:ilvl w:val="2"/>
        <w:numId w:val="3"/>
      </w:numPr>
      <w:tabs>
        <w:tab w:val="left" w:pos="851"/>
      </w:tabs>
      <w:spacing w:before="40" w:after="0"/>
      <w:outlineLvl w:val="2"/>
    </w:pPr>
    <w:rPr>
      <w:rFonts w:eastAsiaTheme="majorEastAsia" w:cstheme="majorBidi"/>
      <w:color w:val="008000"/>
      <w:sz w:val="24"/>
      <w:szCs w:val="24"/>
    </w:rPr>
  </w:style>
  <w:style w:type="paragraph" w:styleId="Heading4">
    <w:name w:val="heading 4"/>
    <w:basedOn w:val="Normal"/>
    <w:next w:val="Normal"/>
    <w:link w:val="Heading4Char"/>
    <w:uiPriority w:val="9"/>
    <w:unhideWhenUsed/>
    <w:qFormat/>
    <w:rsid w:val="00E71820"/>
    <w:pPr>
      <w:keepNext/>
      <w:keepLines/>
      <w:spacing w:before="40" w:after="0"/>
      <w:outlineLvl w:val="3"/>
    </w:pPr>
    <w:rPr>
      <w:rFonts w:eastAsiaTheme="majorEastAsia" w:cstheme="majorBidi"/>
      <w:b/>
      <w:iCs/>
      <w:color w:val="000000" w:themeColor="text1"/>
      <w:sz w:val="20"/>
    </w:rPr>
  </w:style>
  <w:style w:type="paragraph" w:styleId="Heading5">
    <w:name w:val="heading 5"/>
    <w:aliases w:val="Appendix"/>
    <w:basedOn w:val="Normal"/>
    <w:next w:val="Normal"/>
    <w:link w:val="Heading5Char"/>
    <w:uiPriority w:val="9"/>
    <w:unhideWhenUsed/>
    <w:qFormat/>
    <w:rsid w:val="00572A34"/>
    <w:pPr>
      <w:keepNext/>
      <w:keepLines/>
      <w:spacing w:before="240"/>
      <w:outlineLvl w:val="4"/>
    </w:pPr>
    <w:rPr>
      <w:rFonts w:asciiTheme="majorHAnsi" w:eastAsiaTheme="majorEastAsia" w:hAnsiTheme="majorHAnsi" w:cstheme="majorBidi"/>
      <w:color w:val="104533" w:themeColor="text2"/>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7C3A"/>
    <w:rPr>
      <w:rFonts w:ascii="Verdana" w:eastAsiaTheme="majorEastAsia" w:hAnsi="Verdana" w:cstheme="majorBidi"/>
      <w:color w:val="104533"/>
      <w:sz w:val="32"/>
      <w:szCs w:val="32"/>
    </w:rPr>
  </w:style>
  <w:style w:type="character" w:customStyle="1" w:styleId="Heading2Char">
    <w:name w:val="Heading 2 Char"/>
    <w:basedOn w:val="DefaultParagraphFont"/>
    <w:link w:val="Heading2"/>
    <w:uiPriority w:val="9"/>
    <w:rsid w:val="00EB7C3A"/>
    <w:rPr>
      <w:rFonts w:ascii="Verdana" w:eastAsiaTheme="majorEastAsia" w:hAnsi="Verdana" w:cstheme="majorBidi"/>
      <w:color w:val="008000"/>
      <w:sz w:val="28"/>
      <w:szCs w:val="26"/>
    </w:rPr>
  </w:style>
  <w:style w:type="paragraph" w:styleId="NoSpacing">
    <w:name w:val="No Spacing"/>
    <w:uiPriority w:val="1"/>
    <w:qFormat/>
    <w:rsid w:val="00553850"/>
    <w:pPr>
      <w:spacing w:after="0" w:line="240" w:lineRule="auto"/>
    </w:pPr>
    <w:rPr>
      <w:rFonts w:ascii="Tahoma" w:hAnsi="Tahoma"/>
      <w:sz w:val="20"/>
    </w:rPr>
  </w:style>
  <w:style w:type="paragraph" w:styleId="Title">
    <w:name w:val="Title"/>
    <w:basedOn w:val="Normal"/>
    <w:next w:val="Normal"/>
    <w:link w:val="TitleChar"/>
    <w:uiPriority w:val="10"/>
    <w:qFormat/>
    <w:rsid w:val="00123631"/>
    <w:pPr>
      <w:spacing w:before="120" w:after="120" w:line="240" w:lineRule="auto"/>
      <w:contextualSpacing/>
      <w:jc w:val="left"/>
    </w:pPr>
    <w:rPr>
      <w:rFonts w:eastAsiaTheme="majorEastAsia" w:cstheme="majorBidi"/>
      <w:color w:val="104533"/>
      <w:spacing w:val="-10"/>
      <w:kern w:val="28"/>
      <w:sz w:val="48"/>
      <w:szCs w:val="56"/>
    </w:rPr>
  </w:style>
  <w:style w:type="character" w:customStyle="1" w:styleId="TitleChar">
    <w:name w:val="Title Char"/>
    <w:basedOn w:val="DefaultParagraphFont"/>
    <w:link w:val="Title"/>
    <w:uiPriority w:val="10"/>
    <w:rsid w:val="00123631"/>
    <w:rPr>
      <w:rFonts w:ascii="Verdana" w:eastAsiaTheme="majorEastAsia" w:hAnsi="Verdana" w:cstheme="majorBidi"/>
      <w:color w:val="104533"/>
      <w:spacing w:val="-10"/>
      <w:kern w:val="28"/>
      <w:sz w:val="48"/>
      <w:szCs w:val="56"/>
    </w:rPr>
  </w:style>
  <w:style w:type="character" w:styleId="Hyperlink">
    <w:name w:val="Hyperlink"/>
    <w:basedOn w:val="DefaultParagraphFont"/>
    <w:uiPriority w:val="99"/>
    <w:unhideWhenUsed/>
    <w:rsid w:val="00556DC8"/>
    <w:rPr>
      <w:color w:val="99CA3C" w:themeColor="hyperlink"/>
      <w:u w:val="single"/>
    </w:rPr>
  </w:style>
  <w:style w:type="paragraph" w:styleId="Header">
    <w:name w:val="header"/>
    <w:basedOn w:val="Normal"/>
    <w:link w:val="HeaderChar"/>
    <w:uiPriority w:val="99"/>
    <w:unhideWhenUsed/>
    <w:qFormat/>
    <w:rsid w:val="00BF3555"/>
    <w:pPr>
      <w:tabs>
        <w:tab w:val="center" w:pos="4513"/>
        <w:tab w:val="right" w:pos="9026"/>
      </w:tabs>
      <w:spacing w:after="0" w:line="240" w:lineRule="auto"/>
      <w:jc w:val="right"/>
    </w:pPr>
    <w:rPr>
      <w:i/>
      <w:color w:val="BFBFBF" w:themeColor="background1" w:themeShade="BF"/>
      <w:sz w:val="16"/>
      <w:szCs w:val="16"/>
    </w:rPr>
  </w:style>
  <w:style w:type="character" w:customStyle="1" w:styleId="HeaderChar">
    <w:name w:val="Header Char"/>
    <w:basedOn w:val="DefaultParagraphFont"/>
    <w:link w:val="Header"/>
    <w:uiPriority w:val="99"/>
    <w:rsid w:val="00BF3555"/>
    <w:rPr>
      <w:rFonts w:ascii="Verdana" w:hAnsi="Verdana"/>
      <w:i/>
      <w:color w:val="BFBFBF" w:themeColor="background1" w:themeShade="BF"/>
      <w:sz w:val="16"/>
      <w:szCs w:val="16"/>
    </w:rPr>
  </w:style>
  <w:style w:type="paragraph" w:styleId="Footer">
    <w:name w:val="footer"/>
    <w:basedOn w:val="Normal"/>
    <w:link w:val="FooterChar"/>
    <w:uiPriority w:val="99"/>
    <w:unhideWhenUsed/>
    <w:qFormat/>
    <w:rsid w:val="00BF3555"/>
    <w:pPr>
      <w:pBdr>
        <w:top w:val="single" w:sz="4" w:space="1" w:color="D6D4D4"/>
      </w:pBdr>
      <w:tabs>
        <w:tab w:val="center" w:pos="4513"/>
        <w:tab w:val="right" w:pos="9356"/>
      </w:tabs>
      <w:spacing w:after="0" w:line="240" w:lineRule="auto"/>
    </w:pPr>
    <w:rPr>
      <w:color w:val="104533"/>
      <w:sz w:val="16"/>
      <w:szCs w:val="16"/>
    </w:rPr>
  </w:style>
  <w:style w:type="character" w:customStyle="1" w:styleId="FooterChar">
    <w:name w:val="Footer Char"/>
    <w:basedOn w:val="DefaultParagraphFont"/>
    <w:link w:val="Footer"/>
    <w:uiPriority w:val="99"/>
    <w:rsid w:val="00BF3555"/>
    <w:rPr>
      <w:rFonts w:ascii="Verdana" w:hAnsi="Verdana"/>
      <w:color w:val="104533"/>
      <w:sz w:val="16"/>
      <w:szCs w:val="16"/>
    </w:rPr>
  </w:style>
  <w:style w:type="paragraph" w:styleId="BalloonText">
    <w:name w:val="Balloon Text"/>
    <w:basedOn w:val="Normal"/>
    <w:link w:val="BalloonTextChar"/>
    <w:uiPriority w:val="99"/>
    <w:semiHidden/>
    <w:unhideWhenUsed/>
    <w:rsid w:val="0001006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1006C"/>
    <w:rPr>
      <w:rFonts w:ascii="Segoe UI" w:hAnsi="Segoe UI" w:cs="Segoe UI"/>
      <w:sz w:val="18"/>
      <w:szCs w:val="18"/>
    </w:rPr>
  </w:style>
  <w:style w:type="paragraph" w:styleId="ListParagraph">
    <w:name w:val="List Paragraph"/>
    <w:basedOn w:val="Normal"/>
    <w:link w:val="ListParagraphChar"/>
    <w:uiPriority w:val="1"/>
    <w:qFormat/>
    <w:rsid w:val="008C6E84"/>
    <w:pPr>
      <w:ind w:left="720"/>
      <w:contextualSpacing/>
    </w:pPr>
  </w:style>
  <w:style w:type="character" w:customStyle="1" w:styleId="Heading3Char">
    <w:name w:val="Heading 3 Char"/>
    <w:basedOn w:val="DefaultParagraphFont"/>
    <w:link w:val="Heading3"/>
    <w:uiPriority w:val="9"/>
    <w:rsid w:val="00EB7C3A"/>
    <w:rPr>
      <w:rFonts w:ascii="Verdana" w:eastAsiaTheme="majorEastAsia" w:hAnsi="Verdana" w:cstheme="majorBidi"/>
      <w:color w:val="008000"/>
      <w:sz w:val="24"/>
      <w:szCs w:val="24"/>
    </w:rPr>
  </w:style>
  <w:style w:type="paragraph" w:customStyle="1" w:styleId="Default">
    <w:name w:val="Default"/>
    <w:rsid w:val="008C58C1"/>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39"/>
    <w:rsid w:val="008853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34F1D"/>
    <w:pPr>
      <w:spacing w:before="100" w:beforeAutospacing="1" w:after="100" w:afterAutospacing="1" w:line="240" w:lineRule="auto"/>
      <w:jc w:val="left"/>
    </w:pPr>
    <w:rPr>
      <w:rFonts w:ascii="Times New Roman" w:eastAsia="Times New Roman" w:hAnsi="Times New Roman" w:cs="Times New Roman"/>
      <w:sz w:val="24"/>
      <w:szCs w:val="24"/>
      <w:lang w:eastAsia="en-IE"/>
    </w:rPr>
  </w:style>
  <w:style w:type="character" w:customStyle="1" w:styleId="InitialStyle">
    <w:name w:val="InitialStyle"/>
    <w:rsid w:val="002B1FBB"/>
    <w:rPr>
      <w:rFonts w:ascii="Courier New" w:hAnsi="Courier New" w:cs="Courier New" w:hint="default"/>
      <w:color w:val="auto"/>
      <w:spacing w:val="0"/>
      <w:sz w:val="24"/>
    </w:rPr>
  </w:style>
  <w:style w:type="character" w:customStyle="1" w:styleId="Heading4Char">
    <w:name w:val="Heading 4 Char"/>
    <w:basedOn w:val="DefaultParagraphFont"/>
    <w:link w:val="Heading4"/>
    <w:uiPriority w:val="9"/>
    <w:rsid w:val="00E71820"/>
    <w:rPr>
      <w:rFonts w:ascii="Verdana" w:eastAsiaTheme="majorEastAsia" w:hAnsi="Verdana" w:cstheme="majorBidi"/>
      <w:b/>
      <w:iCs/>
      <w:color w:val="000000" w:themeColor="text1"/>
      <w:sz w:val="20"/>
    </w:rPr>
  </w:style>
  <w:style w:type="paragraph" w:customStyle="1" w:styleId="Bullets1">
    <w:name w:val="Bullets 1"/>
    <w:basedOn w:val="ListParagraph"/>
    <w:link w:val="Bullets1Char"/>
    <w:qFormat/>
    <w:rsid w:val="00221426"/>
    <w:pPr>
      <w:numPr>
        <w:numId w:val="1"/>
      </w:numPr>
    </w:pPr>
  </w:style>
  <w:style w:type="paragraph" w:customStyle="1" w:styleId="Bullets2">
    <w:name w:val="Bullets 2"/>
    <w:basedOn w:val="Bullets1"/>
    <w:link w:val="Bullets2Char"/>
    <w:qFormat/>
    <w:rsid w:val="00221426"/>
    <w:pPr>
      <w:numPr>
        <w:numId w:val="2"/>
      </w:numPr>
    </w:pPr>
  </w:style>
  <w:style w:type="character" w:customStyle="1" w:styleId="ListParagraphChar">
    <w:name w:val="List Paragraph Char"/>
    <w:basedOn w:val="DefaultParagraphFont"/>
    <w:link w:val="ListParagraph"/>
    <w:uiPriority w:val="1"/>
    <w:rsid w:val="00221426"/>
    <w:rPr>
      <w:rFonts w:ascii="Verdana" w:hAnsi="Verdana"/>
      <w:sz w:val="18"/>
    </w:rPr>
  </w:style>
  <w:style w:type="character" w:customStyle="1" w:styleId="Bullets1Char">
    <w:name w:val="Bullets 1 Char"/>
    <w:basedOn w:val="ListParagraphChar"/>
    <w:link w:val="Bullets1"/>
    <w:rsid w:val="00221426"/>
    <w:rPr>
      <w:rFonts w:ascii="Verdana" w:hAnsi="Verdana"/>
      <w:sz w:val="18"/>
    </w:rPr>
  </w:style>
  <w:style w:type="paragraph" w:customStyle="1" w:styleId="TableText">
    <w:name w:val="Table Text"/>
    <w:basedOn w:val="Normal"/>
    <w:link w:val="TableTextChar"/>
    <w:qFormat/>
    <w:rsid w:val="00221426"/>
    <w:pPr>
      <w:spacing w:before="60" w:after="60"/>
      <w:jc w:val="left"/>
    </w:pPr>
    <w:rPr>
      <w:sz w:val="16"/>
    </w:rPr>
  </w:style>
  <w:style w:type="character" w:customStyle="1" w:styleId="Bullets2Char">
    <w:name w:val="Bullets 2 Char"/>
    <w:basedOn w:val="Bullets1Char"/>
    <w:link w:val="Bullets2"/>
    <w:rsid w:val="00221426"/>
    <w:rPr>
      <w:rFonts w:ascii="Verdana" w:hAnsi="Verdana"/>
      <w:sz w:val="18"/>
    </w:rPr>
  </w:style>
  <w:style w:type="character" w:customStyle="1" w:styleId="TableTextChar">
    <w:name w:val="Table Text Char"/>
    <w:basedOn w:val="DefaultParagraphFont"/>
    <w:link w:val="TableText"/>
    <w:rsid w:val="00221426"/>
    <w:rPr>
      <w:rFonts w:ascii="Verdana" w:hAnsi="Verdana"/>
      <w:sz w:val="16"/>
    </w:rPr>
  </w:style>
  <w:style w:type="paragraph" w:customStyle="1" w:styleId="Style1">
    <w:name w:val="Style1"/>
    <w:basedOn w:val="Title"/>
    <w:link w:val="Style1Char"/>
    <w:rsid w:val="00853851"/>
  </w:style>
  <w:style w:type="character" w:customStyle="1" w:styleId="Style1Char">
    <w:name w:val="Style1 Char"/>
    <w:basedOn w:val="TitleChar"/>
    <w:link w:val="Style1"/>
    <w:rsid w:val="00853851"/>
    <w:rPr>
      <w:rFonts w:ascii="Verdana" w:eastAsiaTheme="majorEastAsia" w:hAnsi="Verdana" w:cstheme="majorBidi"/>
      <w:color w:val="104533"/>
      <w:spacing w:val="-10"/>
      <w:kern w:val="28"/>
      <w:sz w:val="56"/>
      <w:szCs w:val="56"/>
    </w:rPr>
  </w:style>
  <w:style w:type="paragraph" w:styleId="Subtitle">
    <w:name w:val="Subtitle"/>
    <w:basedOn w:val="Normal"/>
    <w:next w:val="Normal"/>
    <w:link w:val="SubtitleChar"/>
    <w:uiPriority w:val="11"/>
    <w:qFormat/>
    <w:rsid w:val="00123631"/>
    <w:pPr>
      <w:numPr>
        <w:ilvl w:val="1"/>
      </w:numPr>
      <w:spacing w:after="160"/>
      <w:jc w:val="left"/>
    </w:pPr>
    <w:rPr>
      <w:rFonts w:asciiTheme="minorHAnsi" w:eastAsiaTheme="minorEastAsia" w:hAnsiTheme="minorHAnsi"/>
      <w:color w:val="595959" w:themeColor="text1" w:themeTint="A6"/>
      <w:spacing w:val="15"/>
      <w:sz w:val="24"/>
    </w:rPr>
  </w:style>
  <w:style w:type="character" w:customStyle="1" w:styleId="SubtitleChar">
    <w:name w:val="Subtitle Char"/>
    <w:basedOn w:val="DefaultParagraphFont"/>
    <w:link w:val="Subtitle"/>
    <w:uiPriority w:val="11"/>
    <w:rsid w:val="00123631"/>
    <w:rPr>
      <w:rFonts w:eastAsiaTheme="minorEastAsia"/>
      <w:color w:val="595959" w:themeColor="text1" w:themeTint="A6"/>
      <w:spacing w:val="15"/>
      <w:sz w:val="24"/>
    </w:rPr>
  </w:style>
  <w:style w:type="paragraph" w:styleId="TOC1">
    <w:name w:val="toc 1"/>
    <w:basedOn w:val="Normal"/>
    <w:next w:val="Normal"/>
    <w:autoRedefine/>
    <w:uiPriority w:val="39"/>
    <w:unhideWhenUsed/>
    <w:rsid w:val="00F02344"/>
    <w:pPr>
      <w:spacing w:before="60" w:after="60"/>
    </w:pPr>
    <w:rPr>
      <w:b/>
    </w:rPr>
  </w:style>
  <w:style w:type="paragraph" w:styleId="TOC2">
    <w:name w:val="toc 2"/>
    <w:basedOn w:val="Normal"/>
    <w:next w:val="Normal"/>
    <w:autoRedefine/>
    <w:uiPriority w:val="39"/>
    <w:unhideWhenUsed/>
    <w:rsid w:val="00F02344"/>
    <w:pPr>
      <w:spacing w:after="0"/>
      <w:ind w:left="181"/>
    </w:pPr>
  </w:style>
  <w:style w:type="character" w:styleId="LineNumber">
    <w:name w:val="line number"/>
    <w:basedOn w:val="DefaultParagraphFont"/>
    <w:uiPriority w:val="99"/>
    <w:semiHidden/>
    <w:unhideWhenUsed/>
    <w:rsid w:val="00F02344"/>
  </w:style>
  <w:style w:type="table" w:customStyle="1" w:styleId="TableGridLight1">
    <w:name w:val="Table Grid Light1"/>
    <w:basedOn w:val="TableNormal"/>
    <w:uiPriority w:val="40"/>
    <w:rsid w:val="00920A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rsid w:val="00920AA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D6AAE"/>
    <w:pPr>
      <w:spacing w:after="120"/>
      <w:jc w:val="center"/>
    </w:pPr>
    <w:rPr>
      <w:i/>
      <w:iCs/>
      <w:color w:val="000000" w:themeColor="text1"/>
      <w:szCs w:val="18"/>
    </w:rPr>
  </w:style>
  <w:style w:type="character" w:customStyle="1" w:styleId="Heading5Char">
    <w:name w:val="Heading 5 Char"/>
    <w:aliases w:val="Appendix Char"/>
    <w:basedOn w:val="DefaultParagraphFont"/>
    <w:link w:val="Heading5"/>
    <w:uiPriority w:val="9"/>
    <w:rsid w:val="00572A34"/>
    <w:rPr>
      <w:rFonts w:asciiTheme="majorHAnsi" w:eastAsiaTheme="majorEastAsia" w:hAnsiTheme="majorHAnsi" w:cstheme="majorBidi"/>
      <w:color w:val="104533" w:themeColor="text2"/>
      <w:sz w:val="32"/>
    </w:rPr>
  </w:style>
  <w:style w:type="paragraph" w:styleId="TOCHeading">
    <w:name w:val="TOC Heading"/>
    <w:basedOn w:val="Heading1"/>
    <w:next w:val="Normal"/>
    <w:uiPriority w:val="39"/>
    <w:unhideWhenUsed/>
    <w:qFormat/>
    <w:rsid w:val="007B1567"/>
    <w:pPr>
      <w:numPr>
        <w:numId w:val="0"/>
      </w:numPr>
      <w:tabs>
        <w:tab w:val="clear" w:pos="851"/>
      </w:tabs>
      <w:spacing w:after="0" w:line="259" w:lineRule="auto"/>
      <w:outlineLvl w:val="9"/>
    </w:pPr>
    <w:rPr>
      <w:rFonts w:asciiTheme="majorHAnsi" w:hAnsiTheme="majorHAnsi"/>
      <w:color w:val="6B911C" w:themeColor="accent1" w:themeShade="BF"/>
      <w:lang w:val="en-US"/>
    </w:rPr>
  </w:style>
  <w:style w:type="paragraph" w:styleId="TOC3">
    <w:name w:val="toc 3"/>
    <w:basedOn w:val="Normal"/>
    <w:next w:val="Normal"/>
    <w:autoRedefine/>
    <w:uiPriority w:val="39"/>
    <w:unhideWhenUsed/>
    <w:rsid w:val="007B1567"/>
    <w:pPr>
      <w:spacing w:after="100"/>
      <w:ind w:left="360"/>
    </w:pPr>
  </w:style>
  <w:style w:type="paragraph" w:styleId="TOC4">
    <w:name w:val="toc 4"/>
    <w:basedOn w:val="Normal"/>
    <w:next w:val="Normal"/>
    <w:autoRedefine/>
    <w:uiPriority w:val="39"/>
    <w:unhideWhenUsed/>
    <w:rsid w:val="007B1567"/>
    <w:pPr>
      <w:spacing w:after="100" w:line="259" w:lineRule="auto"/>
      <w:ind w:left="660"/>
      <w:jc w:val="left"/>
    </w:pPr>
    <w:rPr>
      <w:rFonts w:asciiTheme="minorHAnsi" w:eastAsiaTheme="minorEastAsia" w:hAnsiTheme="minorHAnsi"/>
      <w:sz w:val="22"/>
      <w:lang w:eastAsia="en-IE"/>
    </w:rPr>
  </w:style>
  <w:style w:type="paragraph" w:styleId="TOC5">
    <w:name w:val="toc 5"/>
    <w:basedOn w:val="Normal"/>
    <w:next w:val="Normal"/>
    <w:autoRedefine/>
    <w:uiPriority w:val="39"/>
    <w:unhideWhenUsed/>
    <w:rsid w:val="007B1567"/>
    <w:pPr>
      <w:spacing w:after="100" w:line="259" w:lineRule="auto"/>
      <w:ind w:left="880"/>
      <w:jc w:val="left"/>
    </w:pPr>
    <w:rPr>
      <w:rFonts w:asciiTheme="minorHAnsi" w:eastAsiaTheme="minorEastAsia" w:hAnsiTheme="minorHAnsi"/>
      <w:sz w:val="22"/>
      <w:lang w:eastAsia="en-IE"/>
    </w:rPr>
  </w:style>
  <w:style w:type="paragraph" w:styleId="TOC6">
    <w:name w:val="toc 6"/>
    <w:basedOn w:val="Normal"/>
    <w:next w:val="Normal"/>
    <w:autoRedefine/>
    <w:uiPriority w:val="39"/>
    <w:unhideWhenUsed/>
    <w:rsid w:val="007B1567"/>
    <w:pPr>
      <w:spacing w:after="100" w:line="259" w:lineRule="auto"/>
      <w:ind w:left="1100"/>
      <w:jc w:val="left"/>
    </w:pPr>
    <w:rPr>
      <w:rFonts w:asciiTheme="minorHAnsi" w:eastAsiaTheme="minorEastAsia" w:hAnsiTheme="minorHAnsi"/>
      <w:sz w:val="22"/>
      <w:lang w:eastAsia="en-IE"/>
    </w:rPr>
  </w:style>
  <w:style w:type="paragraph" w:styleId="TOC7">
    <w:name w:val="toc 7"/>
    <w:basedOn w:val="Normal"/>
    <w:next w:val="Normal"/>
    <w:autoRedefine/>
    <w:uiPriority w:val="39"/>
    <w:unhideWhenUsed/>
    <w:rsid w:val="007B1567"/>
    <w:pPr>
      <w:spacing w:after="100" w:line="259" w:lineRule="auto"/>
      <w:ind w:left="1320"/>
      <w:jc w:val="left"/>
    </w:pPr>
    <w:rPr>
      <w:rFonts w:asciiTheme="minorHAnsi" w:eastAsiaTheme="minorEastAsia" w:hAnsiTheme="minorHAnsi"/>
      <w:sz w:val="22"/>
      <w:lang w:eastAsia="en-IE"/>
    </w:rPr>
  </w:style>
  <w:style w:type="paragraph" w:styleId="TOC8">
    <w:name w:val="toc 8"/>
    <w:basedOn w:val="Normal"/>
    <w:next w:val="Normal"/>
    <w:autoRedefine/>
    <w:uiPriority w:val="39"/>
    <w:unhideWhenUsed/>
    <w:rsid w:val="007B1567"/>
    <w:pPr>
      <w:spacing w:after="100" w:line="259" w:lineRule="auto"/>
      <w:ind w:left="1540"/>
      <w:jc w:val="left"/>
    </w:pPr>
    <w:rPr>
      <w:rFonts w:asciiTheme="minorHAnsi" w:eastAsiaTheme="minorEastAsia" w:hAnsiTheme="minorHAnsi"/>
      <w:sz w:val="22"/>
      <w:lang w:eastAsia="en-IE"/>
    </w:rPr>
  </w:style>
  <w:style w:type="paragraph" w:styleId="TOC9">
    <w:name w:val="toc 9"/>
    <w:basedOn w:val="Normal"/>
    <w:next w:val="Normal"/>
    <w:autoRedefine/>
    <w:uiPriority w:val="39"/>
    <w:unhideWhenUsed/>
    <w:rsid w:val="007B1567"/>
    <w:pPr>
      <w:spacing w:after="100" w:line="259" w:lineRule="auto"/>
      <w:ind w:left="1760"/>
      <w:jc w:val="left"/>
    </w:pPr>
    <w:rPr>
      <w:rFonts w:asciiTheme="minorHAnsi" w:eastAsiaTheme="minorEastAsia" w:hAnsiTheme="minorHAnsi"/>
      <w:sz w:val="22"/>
      <w:lang w:eastAsia="en-IE"/>
    </w:rPr>
  </w:style>
  <w:style w:type="paragraph" w:styleId="BodyText">
    <w:name w:val="Body Text"/>
    <w:basedOn w:val="Normal"/>
    <w:link w:val="BodyTextChar"/>
    <w:uiPriority w:val="1"/>
    <w:qFormat/>
    <w:rsid w:val="0077498D"/>
    <w:pPr>
      <w:widowControl w:val="0"/>
      <w:spacing w:after="0" w:line="240" w:lineRule="auto"/>
      <w:ind w:left="2261" w:hanging="720"/>
      <w:jc w:val="left"/>
    </w:pPr>
    <w:rPr>
      <w:rFonts w:ascii="Times New Roman" w:eastAsia="Times New Roman" w:hAnsi="Times New Roman"/>
      <w:sz w:val="22"/>
      <w:lang w:val="en-US"/>
    </w:rPr>
  </w:style>
  <w:style w:type="character" w:customStyle="1" w:styleId="BodyTextChar">
    <w:name w:val="Body Text Char"/>
    <w:basedOn w:val="DefaultParagraphFont"/>
    <w:link w:val="BodyText"/>
    <w:uiPriority w:val="1"/>
    <w:rsid w:val="0077498D"/>
    <w:rPr>
      <w:rFonts w:ascii="Times New Roman" w:eastAsia="Times New Roman" w:hAnsi="Times New Roman"/>
      <w:lang w:val="en-US"/>
    </w:rPr>
  </w:style>
  <w:style w:type="paragraph" w:customStyle="1" w:styleId="TableParagraph">
    <w:name w:val="Table Paragraph"/>
    <w:basedOn w:val="Normal"/>
    <w:uiPriority w:val="1"/>
    <w:qFormat/>
    <w:rsid w:val="0077498D"/>
    <w:pPr>
      <w:widowControl w:val="0"/>
      <w:spacing w:after="0" w:line="240" w:lineRule="auto"/>
      <w:jc w:val="left"/>
    </w:pPr>
    <w:rPr>
      <w:rFonts w:asciiTheme="minorHAnsi" w:hAnsiTheme="minorHAnsi"/>
      <w:sz w:val="22"/>
      <w:lang w:val="en-US"/>
    </w:rPr>
  </w:style>
  <w:style w:type="paragraph" w:styleId="Revision">
    <w:name w:val="Revision"/>
    <w:hidden/>
    <w:uiPriority w:val="99"/>
    <w:semiHidden/>
    <w:rsid w:val="007B0E04"/>
    <w:pPr>
      <w:spacing w:after="0" w:line="240" w:lineRule="auto"/>
    </w:pPr>
    <w:rPr>
      <w:rFonts w:ascii="Verdana" w:hAnsi="Verdana"/>
      <w:sz w:val="18"/>
    </w:rPr>
  </w:style>
  <w:style w:type="paragraph" w:customStyle="1" w:styleId="SPECText1">
    <w:name w:val="SPECText[1]"/>
    <w:basedOn w:val="Normal"/>
    <w:rsid w:val="00004F53"/>
    <w:pPr>
      <w:keepNext/>
      <w:numPr>
        <w:numId w:val="4"/>
      </w:numPr>
      <w:spacing w:before="480" w:after="0" w:line="240" w:lineRule="auto"/>
      <w:jc w:val="left"/>
      <w:outlineLvl w:val="0"/>
    </w:pPr>
    <w:rPr>
      <w:rFonts w:ascii="Times New Roman" w:eastAsia="Times New Roman" w:hAnsi="Times New Roman" w:cs="Times New Roman"/>
      <w:snapToGrid w:val="0"/>
      <w:sz w:val="22"/>
      <w:szCs w:val="20"/>
      <w:lang w:val="en-US"/>
    </w:rPr>
  </w:style>
  <w:style w:type="paragraph" w:customStyle="1" w:styleId="SPECText2">
    <w:name w:val="SPECText[2]"/>
    <w:basedOn w:val="Normal"/>
    <w:rsid w:val="00004F53"/>
    <w:pPr>
      <w:keepNext/>
      <w:numPr>
        <w:ilvl w:val="1"/>
        <w:numId w:val="4"/>
      </w:numPr>
      <w:spacing w:before="240" w:after="0" w:line="240" w:lineRule="auto"/>
      <w:jc w:val="left"/>
      <w:outlineLvl w:val="1"/>
    </w:pPr>
    <w:rPr>
      <w:rFonts w:ascii="Times New Roman" w:eastAsia="Times New Roman" w:hAnsi="Times New Roman" w:cs="Times New Roman"/>
      <w:snapToGrid w:val="0"/>
      <w:sz w:val="22"/>
      <w:szCs w:val="20"/>
      <w:lang w:val="en-US"/>
    </w:rPr>
  </w:style>
  <w:style w:type="paragraph" w:customStyle="1" w:styleId="SPECText3">
    <w:name w:val="SPECText[3]"/>
    <w:basedOn w:val="Normal"/>
    <w:link w:val="SPECText3Char"/>
    <w:rsid w:val="00004F53"/>
    <w:pPr>
      <w:numPr>
        <w:ilvl w:val="2"/>
        <w:numId w:val="4"/>
      </w:numPr>
      <w:spacing w:before="240" w:after="0" w:line="240" w:lineRule="auto"/>
      <w:jc w:val="left"/>
      <w:outlineLvl w:val="2"/>
    </w:pPr>
    <w:rPr>
      <w:rFonts w:ascii="Times New Roman" w:eastAsia="Times New Roman" w:hAnsi="Times New Roman" w:cs="Times New Roman"/>
      <w:snapToGrid w:val="0"/>
      <w:sz w:val="22"/>
      <w:szCs w:val="20"/>
      <w:lang w:val="en-US"/>
    </w:rPr>
  </w:style>
  <w:style w:type="paragraph" w:customStyle="1" w:styleId="SPECText4">
    <w:name w:val="SPECText[4]"/>
    <w:basedOn w:val="Normal"/>
    <w:rsid w:val="00004F53"/>
    <w:pPr>
      <w:numPr>
        <w:ilvl w:val="3"/>
        <w:numId w:val="4"/>
      </w:numPr>
      <w:spacing w:after="0" w:line="240" w:lineRule="auto"/>
      <w:jc w:val="left"/>
      <w:outlineLvl w:val="3"/>
    </w:pPr>
    <w:rPr>
      <w:rFonts w:ascii="Times New Roman" w:eastAsia="Times New Roman" w:hAnsi="Times New Roman" w:cs="Times New Roman"/>
      <w:snapToGrid w:val="0"/>
      <w:sz w:val="22"/>
      <w:szCs w:val="20"/>
      <w:lang w:val="en-US"/>
    </w:rPr>
  </w:style>
  <w:style w:type="paragraph" w:customStyle="1" w:styleId="SPECText5">
    <w:name w:val="SPECText[5]"/>
    <w:basedOn w:val="Normal"/>
    <w:rsid w:val="00004F53"/>
    <w:pPr>
      <w:numPr>
        <w:ilvl w:val="4"/>
        <w:numId w:val="4"/>
      </w:numPr>
      <w:spacing w:after="0" w:line="240" w:lineRule="auto"/>
      <w:jc w:val="left"/>
      <w:outlineLvl w:val="4"/>
    </w:pPr>
    <w:rPr>
      <w:rFonts w:ascii="Times New Roman" w:eastAsia="Times New Roman" w:hAnsi="Times New Roman" w:cs="Times New Roman"/>
      <w:snapToGrid w:val="0"/>
      <w:sz w:val="22"/>
      <w:szCs w:val="20"/>
      <w:lang w:val="en-US"/>
    </w:rPr>
  </w:style>
  <w:style w:type="paragraph" w:customStyle="1" w:styleId="SPECText6">
    <w:name w:val="SPECText[6]"/>
    <w:basedOn w:val="Normal"/>
    <w:rsid w:val="00004F53"/>
    <w:pPr>
      <w:numPr>
        <w:ilvl w:val="5"/>
        <w:numId w:val="4"/>
      </w:numPr>
      <w:spacing w:after="0" w:line="240" w:lineRule="auto"/>
      <w:jc w:val="left"/>
      <w:outlineLvl w:val="5"/>
    </w:pPr>
    <w:rPr>
      <w:rFonts w:ascii="Times New Roman" w:eastAsia="Times New Roman" w:hAnsi="Times New Roman" w:cs="Times New Roman"/>
      <w:snapToGrid w:val="0"/>
      <w:sz w:val="22"/>
      <w:szCs w:val="20"/>
      <w:lang w:val="en-US"/>
    </w:rPr>
  </w:style>
  <w:style w:type="paragraph" w:customStyle="1" w:styleId="SPECText7">
    <w:name w:val="SPECText[7]"/>
    <w:basedOn w:val="Normal"/>
    <w:rsid w:val="00004F53"/>
    <w:pPr>
      <w:numPr>
        <w:ilvl w:val="6"/>
        <w:numId w:val="4"/>
      </w:numPr>
      <w:spacing w:after="0" w:line="240" w:lineRule="auto"/>
      <w:jc w:val="left"/>
      <w:outlineLvl w:val="6"/>
    </w:pPr>
    <w:rPr>
      <w:rFonts w:ascii="Times New Roman" w:eastAsia="Times New Roman" w:hAnsi="Times New Roman" w:cs="Times New Roman"/>
      <w:snapToGrid w:val="0"/>
      <w:sz w:val="22"/>
      <w:szCs w:val="20"/>
      <w:lang w:val="en-US"/>
    </w:rPr>
  </w:style>
  <w:style w:type="paragraph" w:customStyle="1" w:styleId="SPECText8">
    <w:name w:val="SPECText[8]"/>
    <w:basedOn w:val="Normal"/>
    <w:rsid w:val="00004F53"/>
    <w:pPr>
      <w:numPr>
        <w:ilvl w:val="7"/>
        <w:numId w:val="4"/>
      </w:numPr>
      <w:spacing w:after="0" w:line="240" w:lineRule="auto"/>
      <w:jc w:val="left"/>
      <w:outlineLvl w:val="7"/>
    </w:pPr>
    <w:rPr>
      <w:rFonts w:ascii="Times New Roman" w:eastAsia="Times New Roman" w:hAnsi="Times New Roman" w:cs="Times New Roman"/>
      <w:snapToGrid w:val="0"/>
      <w:sz w:val="22"/>
      <w:szCs w:val="20"/>
      <w:lang w:val="en-US"/>
    </w:rPr>
  </w:style>
  <w:style w:type="paragraph" w:customStyle="1" w:styleId="SPECText9">
    <w:name w:val="SPECText[9]"/>
    <w:basedOn w:val="Normal"/>
    <w:rsid w:val="00004F53"/>
    <w:pPr>
      <w:numPr>
        <w:ilvl w:val="8"/>
        <w:numId w:val="4"/>
      </w:numPr>
      <w:spacing w:after="0" w:line="240" w:lineRule="auto"/>
      <w:jc w:val="left"/>
      <w:outlineLvl w:val="8"/>
    </w:pPr>
    <w:rPr>
      <w:rFonts w:ascii="Times New Roman" w:eastAsia="Times New Roman" w:hAnsi="Times New Roman" w:cs="Times New Roman"/>
      <w:snapToGrid w:val="0"/>
      <w:sz w:val="22"/>
      <w:szCs w:val="20"/>
      <w:lang w:val="en-US"/>
    </w:rPr>
  </w:style>
  <w:style w:type="paragraph" w:customStyle="1" w:styleId="STSectEnd">
    <w:name w:val="STSectEnd"/>
    <w:basedOn w:val="Normal"/>
    <w:next w:val="Normal"/>
    <w:rsid w:val="00004F53"/>
    <w:pPr>
      <w:widowControl w:val="0"/>
      <w:spacing w:before="480" w:after="0" w:line="240" w:lineRule="auto"/>
      <w:jc w:val="center"/>
    </w:pPr>
    <w:rPr>
      <w:rFonts w:ascii="Times New Roman" w:eastAsia="Times New Roman" w:hAnsi="Times New Roman" w:cs="Times New Roman"/>
      <w:snapToGrid w:val="0"/>
      <w:sz w:val="22"/>
      <w:szCs w:val="20"/>
      <w:lang w:val="en-US"/>
    </w:rPr>
  </w:style>
  <w:style w:type="character" w:customStyle="1" w:styleId="STMF04">
    <w:name w:val="STMF04"/>
    <w:rsid w:val="00004F53"/>
    <w:rPr>
      <w:color w:val="FF9900"/>
    </w:rPr>
  </w:style>
  <w:style w:type="paragraph" w:customStyle="1" w:styleId="Heading3NUM">
    <w:name w:val="Heading 3 NUM"/>
    <w:basedOn w:val="Normal"/>
    <w:link w:val="Heading3NUMChar"/>
    <w:autoRedefine/>
    <w:rsid w:val="00004F53"/>
    <w:pPr>
      <w:numPr>
        <w:ilvl w:val="3"/>
        <w:numId w:val="5"/>
      </w:numPr>
      <w:tabs>
        <w:tab w:val="right" w:pos="10296"/>
      </w:tabs>
      <w:spacing w:after="0" w:line="240" w:lineRule="auto"/>
      <w:jc w:val="left"/>
      <w:outlineLvl w:val="3"/>
    </w:pPr>
    <w:rPr>
      <w:rFonts w:ascii="Arial" w:eastAsia="Times New Roman" w:hAnsi="Arial" w:cs="Arial"/>
      <w:sz w:val="20"/>
      <w:szCs w:val="24"/>
      <w:lang w:val="en-US"/>
    </w:rPr>
  </w:style>
  <w:style w:type="paragraph" w:customStyle="1" w:styleId="Heading4NUM">
    <w:name w:val="Heading 4 NUM"/>
    <w:basedOn w:val="Normal"/>
    <w:autoRedefine/>
    <w:rsid w:val="00004F53"/>
    <w:pPr>
      <w:numPr>
        <w:ilvl w:val="4"/>
        <w:numId w:val="5"/>
      </w:numPr>
      <w:tabs>
        <w:tab w:val="right" w:pos="10296"/>
      </w:tabs>
      <w:spacing w:after="0" w:line="240" w:lineRule="auto"/>
      <w:jc w:val="left"/>
      <w:outlineLvl w:val="4"/>
    </w:pPr>
    <w:rPr>
      <w:rFonts w:ascii="Arial" w:eastAsia="Times New Roman" w:hAnsi="Arial" w:cs="Arial"/>
      <w:sz w:val="20"/>
      <w:szCs w:val="24"/>
      <w:lang w:val="en-US"/>
    </w:rPr>
  </w:style>
  <w:style w:type="paragraph" w:customStyle="1" w:styleId="Heading5NUM">
    <w:name w:val="Heading 5 NUM"/>
    <w:basedOn w:val="Normal"/>
    <w:autoRedefine/>
    <w:rsid w:val="00004F53"/>
    <w:pPr>
      <w:numPr>
        <w:ilvl w:val="5"/>
        <w:numId w:val="5"/>
      </w:numPr>
      <w:tabs>
        <w:tab w:val="right" w:pos="10296"/>
      </w:tabs>
      <w:spacing w:after="0" w:line="240" w:lineRule="auto"/>
      <w:jc w:val="left"/>
      <w:outlineLvl w:val="5"/>
    </w:pPr>
    <w:rPr>
      <w:rFonts w:ascii="Arial" w:eastAsia="Times New Roman" w:hAnsi="Arial" w:cs="Arial"/>
      <w:sz w:val="20"/>
      <w:szCs w:val="24"/>
      <w:lang w:val="en-US"/>
    </w:rPr>
  </w:style>
  <w:style w:type="paragraph" w:customStyle="1" w:styleId="Heading6NUM">
    <w:name w:val="Heading 6 NUM"/>
    <w:basedOn w:val="Normal"/>
    <w:autoRedefine/>
    <w:rsid w:val="00004F53"/>
    <w:pPr>
      <w:numPr>
        <w:ilvl w:val="6"/>
        <w:numId w:val="5"/>
      </w:numPr>
      <w:tabs>
        <w:tab w:val="right" w:pos="10296"/>
      </w:tabs>
      <w:spacing w:after="0" w:line="240" w:lineRule="auto"/>
      <w:jc w:val="left"/>
      <w:outlineLvl w:val="6"/>
    </w:pPr>
    <w:rPr>
      <w:rFonts w:ascii="Arial" w:eastAsia="Times New Roman" w:hAnsi="Arial" w:cs="Arial"/>
      <w:sz w:val="20"/>
      <w:szCs w:val="24"/>
      <w:lang w:val="en-US"/>
    </w:rPr>
  </w:style>
  <w:style w:type="paragraph" w:customStyle="1" w:styleId="PRT">
    <w:name w:val="PRT"/>
    <w:basedOn w:val="Normal"/>
    <w:rsid w:val="00004F53"/>
    <w:pPr>
      <w:keepNext/>
      <w:numPr>
        <w:numId w:val="5"/>
      </w:numPr>
      <w:spacing w:before="360" w:after="0" w:line="240" w:lineRule="auto"/>
      <w:jc w:val="left"/>
      <w:outlineLvl w:val="0"/>
    </w:pPr>
    <w:rPr>
      <w:rFonts w:ascii="Arial" w:eastAsia="Times New Roman" w:hAnsi="Arial" w:cs="Arial"/>
      <w:b/>
      <w:sz w:val="20"/>
      <w:szCs w:val="24"/>
      <w:lang w:val="en-US"/>
    </w:rPr>
  </w:style>
  <w:style w:type="paragraph" w:customStyle="1" w:styleId="Heading1NUM">
    <w:name w:val="Heading 1 NUM"/>
    <w:basedOn w:val="Normal"/>
    <w:next w:val="Heading2NUM"/>
    <w:autoRedefine/>
    <w:rsid w:val="00004F53"/>
    <w:pPr>
      <w:keepNext/>
      <w:numPr>
        <w:ilvl w:val="1"/>
        <w:numId w:val="5"/>
      </w:numPr>
      <w:tabs>
        <w:tab w:val="right" w:pos="10296"/>
      </w:tabs>
      <w:spacing w:before="120" w:after="0" w:line="240" w:lineRule="auto"/>
      <w:jc w:val="left"/>
      <w:outlineLvl w:val="1"/>
    </w:pPr>
    <w:rPr>
      <w:rFonts w:ascii="Arial" w:eastAsia="Times New Roman" w:hAnsi="Arial" w:cs="Arial"/>
      <w:b/>
      <w:sz w:val="20"/>
      <w:szCs w:val="24"/>
      <w:lang w:val="en-US"/>
    </w:rPr>
  </w:style>
  <w:style w:type="paragraph" w:customStyle="1" w:styleId="Heading2NUM">
    <w:name w:val="Heading 2 NUM"/>
    <w:basedOn w:val="Normal"/>
    <w:autoRedefine/>
    <w:rsid w:val="00004F53"/>
    <w:pPr>
      <w:numPr>
        <w:ilvl w:val="2"/>
        <w:numId w:val="5"/>
      </w:numPr>
      <w:tabs>
        <w:tab w:val="right" w:pos="10296"/>
      </w:tabs>
      <w:spacing w:before="120" w:after="0" w:line="240" w:lineRule="auto"/>
      <w:jc w:val="left"/>
      <w:outlineLvl w:val="2"/>
    </w:pPr>
    <w:rPr>
      <w:rFonts w:ascii="Arial" w:eastAsia="Times New Roman" w:hAnsi="Arial" w:cs="Arial"/>
      <w:sz w:val="20"/>
      <w:szCs w:val="24"/>
      <w:lang w:val="en-US"/>
    </w:rPr>
  </w:style>
  <w:style w:type="character" w:customStyle="1" w:styleId="Heading3NUMChar">
    <w:name w:val="Heading 3 NUM Char"/>
    <w:link w:val="Heading3NUM"/>
    <w:rsid w:val="00004F53"/>
    <w:rPr>
      <w:rFonts w:ascii="Arial" w:eastAsia="Times New Roman" w:hAnsi="Arial" w:cs="Arial"/>
      <w:sz w:val="20"/>
      <w:szCs w:val="24"/>
      <w:lang w:val="en-US"/>
    </w:rPr>
  </w:style>
  <w:style w:type="character" w:customStyle="1" w:styleId="SPECText3Char">
    <w:name w:val="SPECText[3] Char"/>
    <w:link w:val="SPECText3"/>
    <w:locked/>
    <w:rsid w:val="00004F53"/>
    <w:rPr>
      <w:rFonts w:ascii="Times New Roman" w:eastAsia="Times New Roman" w:hAnsi="Times New Roman" w:cs="Times New Roman"/>
      <w:snapToGrid w:val="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2941">
      <w:bodyDiv w:val="1"/>
      <w:marLeft w:val="0"/>
      <w:marRight w:val="0"/>
      <w:marTop w:val="0"/>
      <w:marBottom w:val="0"/>
      <w:divBdr>
        <w:top w:val="none" w:sz="0" w:space="0" w:color="auto"/>
        <w:left w:val="none" w:sz="0" w:space="0" w:color="auto"/>
        <w:bottom w:val="none" w:sz="0" w:space="0" w:color="auto"/>
        <w:right w:val="none" w:sz="0" w:space="0" w:color="auto"/>
      </w:divBdr>
    </w:div>
    <w:div w:id="1311979912">
      <w:bodyDiv w:val="1"/>
      <w:marLeft w:val="0"/>
      <w:marRight w:val="0"/>
      <w:marTop w:val="0"/>
      <w:marBottom w:val="0"/>
      <w:divBdr>
        <w:top w:val="none" w:sz="0" w:space="0" w:color="auto"/>
        <w:left w:val="none" w:sz="0" w:space="0" w:color="auto"/>
        <w:bottom w:val="none" w:sz="0" w:space="0" w:color="auto"/>
        <w:right w:val="none" w:sz="0" w:space="0" w:color="auto"/>
      </w:divBdr>
    </w:div>
    <w:div w:id="1312827941">
      <w:bodyDiv w:val="1"/>
      <w:marLeft w:val="0"/>
      <w:marRight w:val="0"/>
      <w:marTop w:val="0"/>
      <w:marBottom w:val="0"/>
      <w:divBdr>
        <w:top w:val="none" w:sz="0" w:space="0" w:color="auto"/>
        <w:left w:val="none" w:sz="0" w:space="0" w:color="auto"/>
        <w:bottom w:val="none" w:sz="0" w:space="0" w:color="auto"/>
        <w:right w:val="none" w:sz="0" w:space="0" w:color="auto"/>
      </w:divBdr>
    </w:div>
    <w:div w:id="1477912510">
      <w:bodyDiv w:val="1"/>
      <w:marLeft w:val="0"/>
      <w:marRight w:val="0"/>
      <w:marTop w:val="0"/>
      <w:marBottom w:val="0"/>
      <w:divBdr>
        <w:top w:val="none" w:sz="0" w:space="0" w:color="auto"/>
        <w:left w:val="none" w:sz="0" w:space="0" w:color="auto"/>
        <w:bottom w:val="none" w:sz="0" w:space="0" w:color="auto"/>
        <w:right w:val="none" w:sz="0" w:space="0" w:color="auto"/>
      </w:divBdr>
    </w:div>
    <w:div w:id="1567259623">
      <w:bodyDiv w:val="1"/>
      <w:marLeft w:val="0"/>
      <w:marRight w:val="0"/>
      <w:marTop w:val="0"/>
      <w:marBottom w:val="0"/>
      <w:divBdr>
        <w:top w:val="none" w:sz="0" w:space="0" w:color="auto"/>
        <w:left w:val="none" w:sz="0" w:space="0" w:color="auto"/>
        <w:bottom w:val="none" w:sz="0" w:space="0" w:color="auto"/>
        <w:right w:val="none" w:sz="0" w:space="0" w:color="auto"/>
      </w:divBdr>
      <w:divsChild>
        <w:div w:id="13188313">
          <w:marLeft w:val="144"/>
          <w:marRight w:val="0"/>
          <w:marTop w:val="43"/>
          <w:marBottom w:val="0"/>
          <w:divBdr>
            <w:top w:val="none" w:sz="0" w:space="0" w:color="auto"/>
            <w:left w:val="none" w:sz="0" w:space="0" w:color="auto"/>
            <w:bottom w:val="none" w:sz="0" w:space="0" w:color="auto"/>
            <w:right w:val="none" w:sz="0" w:space="0" w:color="auto"/>
          </w:divBdr>
        </w:div>
        <w:div w:id="410781208">
          <w:marLeft w:val="144"/>
          <w:marRight w:val="0"/>
          <w:marTop w:val="43"/>
          <w:marBottom w:val="0"/>
          <w:divBdr>
            <w:top w:val="none" w:sz="0" w:space="0" w:color="auto"/>
            <w:left w:val="none" w:sz="0" w:space="0" w:color="auto"/>
            <w:bottom w:val="none" w:sz="0" w:space="0" w:color="auto"/>
            <w:right w:val="none" w:sz="0" w:space="0" w:color="auto"/>
          </w:divBdr>
        </w:div>
        <w:div w:id="517280092">
          <w:marLeft w:val="144"/>
          <w:marRight w:val="0"/>
          <w:marTop w:val="43"/>
          <w:marBottom w:val="0"/>
          <w:divBdr>
            <w:top w:val="none" w:sz="0" w:space="0" w:color="auto"/>
            <w:left w:val="none" w:sz="0" w:space="0" w:color="auto"/>
            <w:bottom w:val="none" w:sz="0" w:space="0" w:color="auto"/>
            <w:right w:val="none" w:sz="0" w:space="0" w:color="auto"/>
          </w:divBdr>
        </w:div>
        <w:div w:id="837305505">
          <w:marLeft w:val="144"/>
          <w:marRight w:val="0"/>
          <w:marTop w:val="43"/>
          <w:marBottom w:val="0"/>
          <w:divBdr>
            <w:top w:val="none" w:sz="0" w:space="0" w:color="auto"/>
            <w:left w:val="none" w:sz="0" w:space="0" w:color="auto"/>
            <w:bottom w:val="none" w:sz="0" w:space="0" w:color="auto"/>
            <w:right w:val="none" w:sz="0" w:space="0" w:color="auto"/>
          </w:divBdr>
        </w:div>
      </w:divsChild>
    </w:div>
    <w:div w:id="197270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04533"/>
      </a:dk2>
      <a:lt2>
        <a:srgbClr val="EBEBEB"/>
      </a:lt2>
      <a:accent1>
        <a:srgbClr val="90C226"/>
      </a:accent1>
      <a:accent2>
        <a:srgbClr val="54A021"/>
      </a:accent2>
      <a:accent3>
        <a:srgbClr val="104533"/>
      </a:accent3>
      <a:accent4>
        <a:srgbClr val="E76618"/>
      </a:accent4>
      <a:accent5>
        <a:srgbClr val="C42F1A"/>
      </a:accent5>
      <a:accent6>
        <a:srgbClr val="918655"/>
      </a:accent6>
      <a:hlink>
        <a:srgbClr val="99CA3C"/>
      </a:hlink>
      <a:folHlink>
        <a:srgbClr val="B9D181"/>
      </a:folHlink>
    </a:clrScheme>
    <a:fontScheme name="Ethos 2014">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790E8-70E6-4201-ACA7-B64F8A9C8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22</Pages>
  <Words>7090</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Lund</dc:creator>
  <cp:keywords/>
  <dc:description/>
  <cp:lastModifiedBy>Nico Brits</cp:lastModifiedBy>
  <cp:revision>18</cp:revision>
  <cp:lastPrinted>2020-11-04T14:53:00Z</cp:lastPrinted>
  <dcterms:created xsi:type="dcterms:W3CDTF">2020-07-06T13:08:00Z</dcterms:created>
  <dcterms:modified xsi:type="dcterms:W3CDTF">2020-11-04T14:53:00Z</dcterms:modified>
</cp:coreProperties>
</file>